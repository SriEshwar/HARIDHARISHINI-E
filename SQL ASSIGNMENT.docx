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4558" w14:textId="3DCBCB95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create table </w:t>
      </w:r>
      <w:r w:rsidR="00334421"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P</w:t>
      </w: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rogrammer (</w:t>
      </w:r>
    </w:p>
    <w:p w14:paraId="7BE40201" w14:textId="77777777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name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100) not null,</w:t>
      </w:r>
    </w:p>
    <w:p w14:paraId="752DD3AD" w14:textId="77777777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dob date not null,</w:t>
      </w:r>
    </w:p>
    <w:p w14:paraId="7A1E9997" w14:textId="77777777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doj</w:t>
      </w:r>
      <w:proofErr w:type="spell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date not null,</w:t>
      </w:r>
    </w:p>
    <w:p w14:paraId="02F73EE7" w14:textId="77777777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sex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1),</w:t>
      </w:r>
    </w:p>
    <w:p w14:paraId="6234DFEF" w14:textId="77777777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prof1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20),</w:t>
      </w:r>
    </w:p>
    <w:p w14:paraId="217FC0A0" w14:textId="77777777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prof2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20),</w:t>
      </w:r>
    </w:p>
    <w:p w14:paraId="3D0D7AB7" w14:textId="77777777" w:rsidR="0038175C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salary integer not null</w:t>
      </w:r>
    </w:p>
    <w:p w14:paraId="4F62A1E7" w14:textId="492987FC" w:rsidR="00BF7022" w:rsidRPr="008B3117" w:rsidRDefault="0038175C" w:rsidP="0038175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);</w:t>
      </w:r>
    </w:p>
    <w:p w14:paraId="38EFCC16" w14:textId="7624E91F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INSERT INTO </w:t>
      </w:r>
      <w:r w:rsidR="00334421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P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rogrammer (name, dob, </w:t>
      </w:r>
      <w:proofErr w:type="spellStart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doj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, sex, prof1, prof2, salary) </w:t>
      </w:r>
    </w:p>
    <w:p w14:paraId="62754B58" w14:textId="77777777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VALUES </w:t>
      </w:r>
    </w:p>
    <w:p w14:paraId="48D869A0" w14:textId="648A2FB0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8B4272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Muhil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'1990-05-15', '2015-08-20', 'M', 'Java', 'Python', 75000),</w:t>
      </w:r>
    </w:p>
    <w:p w14:paraId="3159063A" w14:textId="753E81DB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proofErr w:type="spellStart"/>
      <w:r w:rsidR="008B4272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Prathi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'1988-12-10', '2014-07-12', 'F', 'C++', 'JavaScript', 80000),</w:t>
      </w:r>
    </w:p>
    <w:p w14:paraId="3F50B683" w14:textId="0824A30F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6B07C7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Harshini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', '1995-02-28', '2018-04-30', </w:t>
      </w:r>
      <w:r w:rsidR="00797947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F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, 'Python', 'SQL', 70000),</w:t>
      </w:r>
    </w:p>
    <w:p w14:paraId="16769875" w14:textId="75902902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6B07C7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Priyanka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'1992-09-20', '2017-03-15', 'F', 'Java', 'C#', 85000),</w:t>
      </w:r>
    </w:p>
    <w:p w14:paraId="5EC38450" w14:textId="355A7E22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6B07C7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Nandhini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'1985-06-25', '2012-01-10', '</w:t>
      </w:r>
      <w:r w:rsidR="00797947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F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'JavaScript', 'HTML/CSS', 90000),</w:t>
      </w:r>
    </w:p>
    <w:p w14:paraId="0DB7D9AA" w14:textId="1855BBDF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A53842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Liya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'1993-04-18', '2016-11-05', 'F', 'Python', 'Ruby', 78000),</w:t>
      </w:r>
    </w:p>
    <w:p w14:paraId="6126181C" w14:textId="4E561B75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A53842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Susmitha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'1991-11-07', '2019-09-22', '</w:t>
      </w:r>
      <w:r w:rsidR="00797947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F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'C#', 'Java', 82000),</w:t>
      </w:r>
    </w:p>
    <w:p w14:paraId="0D77E3B5" w14:textId="3289F400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A53842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Tamil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'1989-08-12', '2013-06-08', '</w:t>
      </w:r>
      <w:r w:rsidR="00797947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M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'SQL', 'Python', 76000),</w:t>
      </w:r>
    </w:p>
    <w:p w14:paraId="4B67620E" w14:textId="040E9190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6B7CFF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Hari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'1987-03-30', '2010-12-05', 'M', 'Java', 'JavaScript', 88000),</w:t>
      </w:r>
    </w:p>
    <w:p w14:paraId="51C57CC3" w14:textId="212C1869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('Je</w:t>
      </w:r>
      <w:r w:rsidR="006B7CFF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ssi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'1994-07-03', '2015-05-18', 'F', 'C++', 'Python', 83000);</w:t>
      </w:r>
    </w:p>
    <w:p w14:paraId="3D56C3A4" w14:textId="77777777" w:rsidR="0096729F" w:rsidRPr="008B3117" w:rsidRDefault="0096729F" w:rsidP="0096729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6EC834" w14:textId="4F904629" w:rsidR="00AE5EB5" w:rsidRPr="008B3117" w:rsidRDefault="00AE5EB5" w:rsidP="0096729F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select * from </w:t>
      </w:r>
      <w:r w:rsidR="008A1AF5" w:rsidRPr="008B3117">
        <w:rPr>
          <w:rFonts w:ascii="Times New Roman" w:hAnsi="Times New Roman" w:cs="Times New Roman"/>
          <w:color w:val="00B050"/>
          <w:sz w:val="24"/>
          <w:szCs w:val="24"/>
          <w:lang w:val="en-GB"/>
        </w:rPr>
        <w:t>P</w:t>
      </w:r>
      <w:r w:rsidRPr="008B3117">
        <w:rPr>
          <w:rFonts w:ascii="Times New Roman" w:hAnsi="Times New Roman" w:cs="Times New Roman"/>
          <w:color w:val="00B050"/>
          <w:sz w:val="24"/>
          <w:szCs w:val="24"/>
          <w:lang w:val="en-GB"/>
        </w:rPr>
        <w:t>rogrammer</w:t>
      </w:r>
      <w:r w:rsidR="008A1AF5" w:rsidRPr="008B3117">
        <w:rPr>
          <w:rFonts w:ascii="Times New Roman" w:hAnsi="Times New Roman" w:cs="Times New Roman"/>
          <w:color w:val="00B050"/>
          <w:sz w:val="24"/>
          <w:szCs w:val="24"/>
          <w:lang w:val="en-GB"/>
        </w:rPr>
        <w:t>;</w:t>
      </w:r>
    </w:p>
    <w:p w14:paraId="3F0337FA" w14:textId="77777777" w:rsidR="00AE5EB5" w:rsidRPr="008B3117" w:rsidRDefault="00AE5EB5" w:rsidP="00AE5EB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D620D6" w14:textId="300D2FE5" w:rsidR="0026262D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create table </w:t>
      </w:r>
      <w:r w:rsidR="008A1AF5"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s</w:t>
      </w: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oftware (</w:t>
      </w:r>
    </w:p>
    <w:p w14:paraId="7CB6935F" w14:textId="77777777" w:rsidR="0026262D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name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20) not null,</w:t>
      </w:r>
    </w:p>
    <w:p w14:paraId="0340975B" w14:textId="77777777" w:rsidR="0026262D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title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20) not null,</w:t>
      </w:r>
    </w:p>
    <w:p w14:paraId="5FFB2AA4" w14:textId="77777777" w:rsidR="0026262D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dev_in</w:t>
      </w:r>
      <w:proofErr w:type="spell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varchar (20) not null,</w:t>
      </w:r>
    </w:p>
    <w:p w14:paraId="419FB258" w14:textId="77777777" w:rsidR="0026262D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scost</w:t>
      </w:r>
      <w:proofErr w:type="spell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integer,</w:t>
      </w:r>
    </w:p>
    <w:p w14:paraId="26899F81" w14:textId="77777777" w:rsidR="0026262D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proofErr w:type="spell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dcost</w:t>
      </w:r>
      <w:proofErr w:type="spell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integer,</w:t>
      </w:r>
    </w:p>
    <w:p w14:paraId="08B8E0EC" w14:textId="77777777" w:rsidR="0026262D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sold integer</w:t>
      </w:r>
    </w:p>
    <w:p w14:paraId="14FDCE0C" w14:textId="0B81C90E" w:rsidR="000D69B7" w:rsidRPr="008B3117" w:rsidRDefault="0026262D" w:rsidP="002626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);</w:t>
      </w:r>
    </w:p>
    <w:p w14:paraId="230B5D49" w14:textId="02F63FC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lastRenderedPageBreak/>
        <w:t>INSERT INTO software (</w:t>
      </w:r>
      <w:proofErr w:type="spellStart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dev_in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, title, name, </w:t>
      </w:r>
      <w:proofErr w:type="spellStart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scost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, dcost, sold) </w:t>
      </w:r>
    </w:p>
    <w:p w14:paraId="06068CD8" w14:textId="7777777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VALUES </w:t>
      </w:r>
    </w:p>
    <w:p w14:paraId="4455ED58" w14:textId="0029D9C9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6911DA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Pascal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'Word Processor', 'Microsoft Word', 50.00, 10.00, 1000),</w:t>
      </w:r>
    </w:p>
    <w:p w14:paraId="2F7F2F9F" w14:textId="7777777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('Adobe', 'Photo Editing', 'Adobe Photoshop', 200.00, 25.00, 500),</w:t>
      </w:r>
    </w:p>
    <w:p w14:paraId="3D52BAC2" w14:textId="7777777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('Autodesk', '3D </w:t>
      </w:r>
      <w:proofErr w:type="spellStart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Modeling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'Autodesk Maya', 3000.00, 500.00, 200),</w:t>
      </w:r>
    </w:p>
    <w:p w14:paraId="29D36FB5" w14:textId="7777777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('Epic Games', 'Game Development', 'Unreal Engine', 0.00, 0.00, 5000),</w:t>
      </w:r>
    </w:p>
    <w:p w14:paraId="2F713451" w14:textId="7777777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('Oracle', 'Database Management', 'Oracle Database', 5000.00, 1000.00, 100),</w:t>
      </w:r>
    </w:p>
    <w:p w14:paraId="24F0DECB" w14:textId="7CF96EE6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6911DA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Pascal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'Accounting Software', 'QuickBooks', 200.00, 50.00, 1000),</w:t>
      </w:r>
    </w:p>
    <w:p w14:paraId="479FE3A5" w14:textId="7777777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('Salesforce', 'CRM', 'Salesforce CRM', 100.00, 20.00, 2000),</w:t>
      </w:r>
    </w:p>
    <w:p w14:paraId="5BECF8DF" w14:textId="42564FA3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</w:t>
      </w:r>
      <w:r w:rsidR="006911DA"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Pascal</w:t>
      </w: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', 'Virtualization', 'VMware vSphere', 4000.00, 800.00, 300),</w:t>
      </w:r>
    </w:p>
    <w:p w14:paraId="2D146B3D" w14:textId="77777777" w:rsidR="00261A24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('Symantec', 'Security Software', 'Norton Security', 50.00, 15.00, 1500),</w:t>
      </w:r>
    </w:p>
    <w:p w14:paraId="2E96C2FF" w14:textId="77777777" w:rsidR="0015599C" w:rsidRPr="008B3117" w:rsidRDefault="00261A24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   ('IBM', 'Business Intelligence', 'IBM Cognos', 3000.00, 600.00, 400);</w:t>
      </w:r>
    </w:p>
    <w:p w14:paraId="55AB2D41" w14:textId="77777777" w:rsidR="008B3117" w:rsidRPr="008B3117" w:rsidRDefault="008B3117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</w:p>
    <w:p w14:paraId="041FDB06" w14:textId="77777777" w:rsidR="008B3117" w:rsidRPr="008B3117" w:rsidRDefault="008B3117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</w:p>
    <w:p w14:paraId="3A737E7E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BC88608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CREATE TABLE Studies (</w:t>
      </w:r>
    </w:p>
    <w:p w14:paraId="56CACE13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  name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20) NOT NULL,</w:t>
      </w:r>
    </w:p>
    <w:p w14:paraId="3D50A1C5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  </w:t>
      </w:r>
      <w:proofErr w:type="spell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splace</w:t>
      </w:r>
      <w:proofErr w:type="spell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19) NOT NULL,</w:t>
      </w:r>
    </w:p>
    <w:p w14:paraId="595AC780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  course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15) NOT NULL,</w:t>
      </w:r>
    </w:p>
    <w:p w14:paraId="0AA4578A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  </w:t>
      </w:r>
      <w:proofErr w:type="spell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ccost</w:t>
      </w:r>
      <w:proofErr w:type="spell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gramStart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VARCHAR(</w:t>
      </w:r>
      <w:proofErr w:type="gramEnd"/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15) NOT NULL</w:t>
      </w:r>
    </w:p>
    <w:p w14:paraId="5DBEFB09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FF0000"/>
          <w:sz w:val="24"/>
          <w:szCs w:val="24"/>
          <w:lang w:val="en-GB"/>
        </w:rPr>
        <w:t>);</w:t>
      </w:r>
    </w:p>
    <w:p w14:paraId="02B16110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INSERT INTO Studies (name, </w:t>
      </w:r>
      <w:proofErr w:type="spellStart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splace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, course, </w:t>
      </w:r>
      <w:proofErr w:type="spellStart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ccost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) VALUES ('John', 'ABC College', 'BSc', '6000'),</w:t>
      </w:r>
    </w:p>
    <w:p w14:paraId="69E55FA7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('Muhil', 'XYZ Institute', 'MBA', '8000'), </w:t>
      </w:r>
    </w:p>
    <w:p w14:paraId="1F937665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('Parthi', 'LMN University', 'Engineering', '7000'), </w:t>
      </w:r>
    </w:p>
    <w:p w14:paraId="7731BA4F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('Abi', 'PQR Academy', 'Accounting', '5500'),</w:t>
      </w:r>
    </w:p>
    <w:p w14:paraId="49C55CB0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('Selvi', 'DEF School', 'IT', '6500'), </w:t>
      </w:r>
    </w:p>
    <w:p w14:paraId="3381ACAC" w14:textId="77777777" w:rsidR="008B3117" w:rsidRPr="008B3117" w:rsidRDefault="008B3117" w:rsidP="008B311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('</w:t>
      </w:r>
      <w:proofErr w:type="spellStart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Susma</w:t>
      </w:r>
      <w:proofErr w:type="spellEnd"/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', 'GHI College', 'Marketing', '7500'), </w:t>
      </w:r>
    </w:p>
    <w:p w14:paraId="10CA0912" w14:textId="77777777" w:rsidR="008B3117" w:rsidRPr="008B3117" w:rsidRDefault="008B3117" w:rsidP="008B3117">
      <w:pPr>
        <w:spacing w:line="240" w:lineRule="auto"/>
        <w:rPr>
          <w:del w:id="0" w:author="Microsoft Word" w:date="2024-04-05T07:42:00Z" w16du:dateUtc="2024-04-05T02:12:00Z"/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('Hari', 'JKL Institute', 'Medicine', '9000'),</w:t>
      </w:r>
    </w:p>
    <w:p w14:paraId="31CAAF10" w14:textId="77777777" w:rsidR="008B3117" w:rsidRPr="008B3117" w:rsidRDefault="008B3117" w:rsidP="008B3117">
      <w:pPr>
        <w:spacing w:line="240" w:lineRule="auto"/>
        <w:rPr>
          <w:del w:id="1" w:author="Microsoft Word" w:date="2024-04-05T07:42:00Z" w16du:dateUtc="2024-04-05T02:12:00Z"/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</w:t>
      </w:r>
      <w:ins w:id="2" w:author="Microsoft Word" w:date="2024-04-05T07:42:00Z" w16du:dateUtc="2024-04-05T02:12:00Z">
        <w:r w:rsidRPr="008B3117">
          <w:rPr>
            <w:rFonts w:ascii="Times New Roman" w:hAnsi="Times New Roman" w:cs="Times New Roman"/>
            <w:color w:val="002060"/>
            <w:sz w:val="24"/>
            <w:szCs w:val="24"/>
            <w:lang w:val="en-GB"/>
          </w:rPr>
          <w:t>(</w:t>
        </w:r>
      </w:ins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>'Emma', 'NOP University', 'Law', '8500'),</w:t>
      </w:r>
    </w:p>
    <w:p w14:paraId="47AAC324" w14:textId="77777777" w:rsidR="008B3117" w:rsidRPr="008B3117" w:rsidRDefault="008B3117" w:rsidP="008B3117">
      <w:pPr>
        <w:spacing w:line="240" w:lineRule="auto"/>
        <w:rPr>
          <w:del w:id="3" w:author="Microsoft Word" w:date="2024-04-05T07:42:00Z" w16du:dateUtc="2024-04-05T02:12:00Z"/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('William', 'QRS Academy', 'Finance', '7200'),</w:t>
      </w:r>
    </w:p>
    <w:p w14:paraId="0D0DCED3" w14:textId="1171ABA3" w:rsidR="00742AFA" w:rsidRPr="008B3117" w:rsidRDefault="008B3117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color w:val="002060"/>
          <w:sz w:val="24"/>
          <w:szCs w:val="24"/>
          <w:lang w:val="en-GB"/>
        </w:rPr>
        <w:t xml:space="preserve"> ('Olivia', 'TUV School', 'Psychology', '5800')</w:t>
      </w:r>
      <w:r>
        <w:rPr>
          <w:rFonts w:ascii="Times New Roman" w:hAnsi="Times New Roman" w:cs="Times New Roman"/>
          <w:color w:val="002060"/>
          <w:sz w:val="24"/>
          <w:szCs w:val="24"/>
          <w:lang w:val="en-GB"/>
        </w:rPr>
        <w:t>;</w:t>
      </w:r>
    </w:p>
    <w:p w14:paraId="7A05F709" w14:textId="77777777" w:rsidR="008B3117" w:rsidRPr="008B3117" w:rsidRDefault="008B3117" w:rsidP="00261A24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</w:p>
    <w:p w14:paraId="2622ED07" w14:textId="4E51E154" w:rsidR="0039762E" w:rsidRPr="008B3117" w:rsidRDefault="00742AFA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I</w:t>
      </w:r>
    </w:p>
    <w:p w14:paraId="4D07E463" w14:textId="6DC89EB1" w:rsidR="00F66FCC" w:rsidRPr="008B3117" w:rsidRDefault="000B7AA2" w:rsidP="000B7A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961051"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Find out the SELLING COST AVERAGE for the packages developed in PASCAL? </w:t>
      </w:r>
    </w:p>
    <w:p w14:paraId="271188D0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average_selling_cost</w:t>
      </w:r>
      <w:proofErr w:type="spellEnd"/>
    </w:p>
    <w:p w14:paraId="66BA5A84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0323936B" w14:textId="162F7AAF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= 'Pascal';</w:t>
      </w:r>
    </w:p>
    <w:p w14:paraId="7CBCD05B" w14:textId="77777777" w:rsidR="00F66FCC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2) Display the names and ages of all programmers. </w:t>
      </w:r>
    </w:p>
    <w:p w14:paraId="5F67BD85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CURRENT_DATE) - EXTRACT(YEAR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AS age</w:t>
      </w:r>
    </w:p>
    <w:p w14:paraId="3E0FE384" w14:textId="29DE7C79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programmer;</w:t>
      </w:r>
    </w:p>
    <w:p w14:paraId="19A5EAEB" w14:textId="77777777" w:rsidR="00F66FCC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3) Display the names and ages of all the programmers who have undergone training in DCS course. </w:t>
      </w:r>
    </w:p>
    <w:p w14:paraId="7C48F0FE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CURRENT_DATE) - EXTRACT(YEAR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AS age</w:t>
      </w:r>
    </w:p>
    <w:p w14:paraId="15522C2D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0C756B6E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JOIN studies s ON p.name = s.name</w:t>
      </w:r>
    </w:p>
    <w:p w14:paraId="2F6662C6" w14:textId="0FA70D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s.course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= 'DCS';</w:t>
      </w:r>
    </w:p>
    <w:p w14:paraId="6C63D2EB" w14:textId="4C9F6301" w:rsidR="00F66FCC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4) What is the highest numbers of copies sold by a package? </w:t>
      </w:r>
    </w:p>
    <w:p w14:paraId="084D2499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highest_copies_sold</w:t>
      </w:r>
      <w:proofErr w:type="spellEnd"/>
    </w:p>
    <w:p w14:paraId="51A4323B" w14:textId="1281AD91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software;</w:t>
      </w:r>
    </w:p>
    <w:p w14:paraId="78BF13A2" w14:textId="77777777" w:rsidR="00F66FCC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5) Display the names and date of birth of all the programmer born in JANUARY. </w:t>
      </w:r>
    </w:p>
    <w:p w14:paraId="414F8713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</w:p>
    <w:p w14:paraId="22FDC577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E076B95" w14:textId="7C8D1D60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= 1;</w:t>
      </w:r>
    </w:p>
    <w:p w14:paraId="4F5532A2" w14:textId="12844E5D" w:rsidR="00F66FCC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6) Display lowest course fee. </w:t>
      </w:r>
    </w:p>
    <w:p w14:paraId="1A588065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lowest_course_fee</w:t>
      </w:r>
      <w:proofErr w:type="spellEnd"/>
    </w:p>
    <w:p w14:paraId="1F1DA1B5" w14:textId="50426381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studies;</w:t>
      </w:r>
    </w:p>
    <w:p w14:paraId="0A9B5325" w14:textId="77777777" w:rsidR="00F66FCC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7) How many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programmer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has done PGDCA course. </w:t>
      </w:r>
    </w:p>
    <w:p w14:paraId="7B02057A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num_programmers_with_pgdca</w:t>
      </w:r>
      <w:proofErr w:type="spellEnd"/>
    </w:p>
    <w:p w14:paraId="17991C4C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2192942D" w14:textId="67DF5690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course = 'PGDCA';</w:t>
      </w:r>
    </w:p>
    <w:p w14:paraId="5B4C0D3C" w14:textId="77777777" w:rsidR="006F7C8A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8) How much revenue has been earned through sales of packages in C. </w:t>
      </w:r>
    </w:p>
    <w:p w14:paraId="13BA957F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14:paraId="7805E261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FROM software</w:t>
      </w:r>
    </w:p>
    <w:p w14:paraId="339502B9" w14:textId="14CA9AC0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= 'C';</w:t>
      </w:r>
    </w:p>
    <w:p w14:paraId="3A418CE0" w14:textId="4547637A" w:rsidR="006F7C8A" w:rsidRPr="008B3117" w:rsidRDefault="00961051" w:rsidP="000D69B7">
      <w:pPr>
        <w:tabs>
          <w:tab w:val="left" w:pos="493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9) Display the details of software developed by</w:t>
      </w:r>
      <w:r w:rsidR="000D69B7" w:rsidRPr="008B3117">
        <w:rPr>
          <w:rFonts w:ascii="Times New Roman" w:hAnsi="Times New Roman" w:cs="Times New Roman"/>
          <w:sz w:val="24"/>
          <w:szCs w:val="24"/>
        </w:rPr>
        <w:t xml:space="preserve"> Muhil</w:t>
      </w:r>
      <w:r w:rsidR="000D69B7" w:rsidRPr="008B3117">
        <w:rPr>
          <w:rFonts w:ascii="Times New Roman" w:hAnsi="Times New Roman" w:cs="Times New Roman"/>
          <w:sz w:val="24"/>
          <w:szCs w:val="24"/>
        </w:rPr>
        <w:t>?</w:t>
      </w:r>
    </w:p>
    <w:p w14:paraId="3A4A4440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4E291B59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72033226" w14:textId="4C9EC640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</w:t>
      </w:r>
      <w:r w:rsidRPr="008B3117">
        <w:rPr>
          <w:rFonts w:ascii="Times New Roman" w:hAnsi="Times New Roman" w:cs="Times New Roman"/>
          <w:sz w:val="24"/>
          <w:szCs w:val="24"/>
        </w:rPr>
        <w:t>Muhil</w:t>
      </w:r>
      <w:r w:rsidRPr="008B3117">
        <w:rPr>
          <w:rFonts w:ascii="Times New Roman" w:hAnsi="Times New Roman" w:cs="Times New Roman"/>
          <w:sz w:val="24"/>
          <w:szCs w:val="24"/>
        </w:rPr>
        <w:t>';</w:t>
      </w:r>
    </w:p>
    <w:p w14:paraId="7322CC1C" w14:textId="16501EC0" w:rsidR="006F7C8A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10) How many programmers studied at HARI. </w:t>
      </w:r>
    </w:p>
    <w:p w14:paraId="0095CB0E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num_programmers_at_sabhari</w:t>
      </w:r>
      <w:proofErr w:type="spellEnd"/>
    </w:p>
    <w:p w14:paraId="0D9B8845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290EE6D" w14:textId="070BA935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'HARI';</w:t>
      </w:r>
    </w:p>
    <w:p w14:paraId="45C92C3F" w14:textId="77777777" w:rsidR="006F7C8A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11) Display the details of PACKAGES whose sales crossed the 20000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mark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2D14EC8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22C83037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F664908" w14:textId="74EE747C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sold &gt; 20000;</w:t>
      </w:r>
    </w:p>
    <w:p w14:paraId="74BD3B6B" w14:textId="77777777" w:rsidR="00FB2A1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12) Find out the number of copies which should be sold in order to recover the development cost of each package. </w:t>
      </w:r>
    </w:p>
    <w:p w14:paraId="63E0E698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copies_to_be_sold</w:t>
      </w:r>
      <w:proofErr w:type="spellEnd"/>
    </w:p>
    <w:p w14:paraId="47909A70" w14:textId="45FB53EC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software;</w:t>
      </w:r>
    </w:p>
    <w:p w14:paraId="663FB8A5" w14:textId="0CD2240A" w:rsidR="006F7C8A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13) What is the price of the costliest software developed in BASIC? </w:t>
      </w:r>
    </w:p>
    <w:p w14:paraId="0A431CB5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costliest_software_price</w:t>
      </w:r>
      <w:proofErr w:type="spellEnd"/>
    </w:p>
    <w:p w14:paraId="4BB100CE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30F1202" w14:textId="6078A963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= 'BASIC';</w:t>
      </w:r>
    </w:p>
    <w:p w14:paraId="22EC8711" w14:textId="77777777" w:rsidR="00FB2A1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14) Display the details of packages for which development cost has been recovered. </w:t>
      </w:r>
    </w:p>
    <w:p w14:paraId="32E6C278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59BF482A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7EEBE402" w14:textId="1A40538B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0389B014" w14:textId="77777777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15) How many packages were developed in dbase? </w:t>
      </w:r>
    </w:p>
    <w:p w14:paraId="42B31A5E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num_packages_developed_in_dbase</w:t>
      </w:r>
      <w:proofErr w:type="spellEnd"/>
    </w:p>
    <w:p w14:paraId="6C077278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798B1D19" w14:textId="74BF5C21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= 'dbase';</w:t>
      </w:r>
    </w:p>
    <w:p w14:paraId="01658F6F" w14:textId="273FBB73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16) How many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programmers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studies at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B7AA2" w:rsidRPr="008B3117">
        <w:rPr>
          <w:rFonts w:ascii="Times New Roman" w:hAnsi="Times New Roman" w:cs="Times New Roman"/>
          <w:b/>
          <w:bCs/>
          <w:sz w:val="24"/>
          <w:szCs w:val="24"/>
        </w:rPr>
        <w:t>ra</w:t>
      </w:r>
      <w:r w:rsidRPr="008B3117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3048637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num_programmers_at_paragathi</w:t>
      </w:r>
      <w:proofErr w:type="spellEnd"/>
    </w:p>
    <w:p w14:paraId="5F9D94C8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FROM programmer</w:t>
      </w:r>
    </w:p>
    <w:p w14:paraId="2C0179F8" w14:textId="487F1F7B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</w:t>
      </w:r>
      <w:r w:rsidRPr="008B3117">
        <w:rPr>
          <w:rFonts w:ascii="Times New Roman" w:hAnsi="Times New Roman" w:cs="Times New Roman"/>
          <w:sz w:val="24"/>
          <w:szCs w:val="24"/>
        </w:rPr>
        <w:t>ra</w:t>
      </w:r>
      <w:r w:rsidRPr="008B3117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';</w:t>
      </w:r>
    </w:p>
    <w:p w14:paraId="1334D87C" w14:textId="77777777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17) How many programmers paid 5000 to 10000 for their course? </w:t>
      </w:r>
    </w:p>
    <w:p w14:paraId="2D5D0299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AS num_programmers_paid_between_5000_to_10000</w:t>
      </w:r>
    </w:p>
    <w:p w14:paraId="64395FED" w14:textId="77777777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026FF361" w14:textId="0821F7B8" w:rsidR="000B7AA2" w:rsidRPr="008B3117" w:rsidRDefault="000B7AA2" w:rsidP="000B7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 BETWEEN 5000 AND 10000;</w:t>
      </w:r>
    </w:p>
    <w:p w14:paraId="5C953167" w14:textId="77777777" w:rsidR="000B7AA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18) What is the average course fee?</w:t>
      </w:r>
    </w:p>
    <w:p w14:paraId="7008AE27" w14:textId="77777777" w:rsidR="003803BF" w:rsidRPr="008B3117" w:rsidRDefault="00961051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r w:rsidR="003803BF"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803BF"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="003803BF"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="003803BF"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="003803BF" w:rsidRPr="008B3117">
        <w:rPr>
          <w:rFonts w:ascii="Times New Roman" w:hAnsi="Times New Roman" w:cs="Times New Roman"/>
          <w:sz w:val="24"/>
          <w:szCs w:val="24"/>
        </w:rPr>
        <w:t xml:space="preserve"> AS DECIMAL)) AS </w:t>
      </w:r>
      <w:proofErr w:type="spellStart"/>
      <w:r w:rsidR="003803BF" w:rsidRPr="008B3117">
        <w:rPr>
          <w:rFonts w:ascii="Times New Roman" w:hAnsi="Times New Roman" w:cs="Times New Roman"/>
          <w:sz w:val="24"/>
          <w:szCs w:val="24"/>
        </w:rPr>
        <w:t>average_course_fee</w:t>
      </w:r>
      <w:proofErr w:type="spellEnd"/>
    </w:p>
    <w:p w14:paraId="5D4FB1D1" w14:textId="180DF8B8" w:rsidR="00992B3E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studies;</w:t>
      </w:r>
    </w:p>
    <w:p w14:paraId="31AB7F4E" w14:textId="77777777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19) Display the details of programmers knowing c? </w:t>
      </w:r>
    </w:p>
    <w:p w14:paraId="4132D91A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56BFA478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F3B545B" w14:textId="11156A43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= 'C' OR prof2 = 'C';</w:t>
      </w:r>
    </w:p>
    <w:p w14:paraId="4B040BF5" w14:textId="77777777" w:rsidR="000B7AA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20) How many programmers know either Cobol or Pascal?</w:t>
      </w:r>
    </w:p>
    <w:p w14:paraId="751CE66E" w14:textId="46844C61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r w:rsidR="003803BF"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803BF"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3803BF"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="003803BF" w:rsidRPr="008B3117">
        <w:rPr>
          <w:rFonts w:ascii="Times New Roman" w:hAnsi="Times New Roman" w:cs="Times New Roman"/>
          <w:sz w:val="24"/>
          <w:szCs w:val="24"/>
        </w:rPr>
        <w:t>num_programmers_knowing_cobol_or</w:t>
      </w:r>
      <w:proofErr w:type="spellEnd"/>
    </w:p>
    <w:p w14:paraId="37C4099C" w14:textId="77777777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21) How many programmers don't know Pascal &amp; C? </w:t>
      </w:r>
    </w:p>
    <w:p w14:paraId="539CB96E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num_programmers_not_knowing_pascal_and_c</w:t>
      </w:r>
      <w:proofErr w:type="spellEnd"/>
    </w:p>
    <w:p w14:paraId="3E829BE2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71470734" w14:textId="33A30EA9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NOT IN ('Pascal', 'C') AND prof2 NOT IN ('Pascal', 'C');</w:t>
      </w:r>
    </w:p>
    <w:p w14:paraId="5A3EE8BE" w14:textId="77777777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22) How old is the oldest male programmers? </w:t>
      </w:r>
    </w:p>
    <w:p w14:paraId="47373FBB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YEAR FROM CURRENT_DATE) - EXTRACT(YEAR FROM MAX(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age_of_oldest_male_programmer</w:t>
      </w:r>
      <w:proofErr w:type="spellEnd"/>
    </w:p>
    <w:p w14:paraId="2D94C147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2079366F" w14:textId="3EC77A30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sex = 'M';</w:t>
      </w:r>
    </w:p>
    <w:p w14:paraId="017B756B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A3E10" w14:textId="77777777" w:rsidR="000B7AA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23) What is the average age of female programmers?</w:t>
      </w:r>
    </w:p>
    <w:p w14:paraId="7B254512" w14:textId="77777777" w:rsidR="003803BF" w:rsidRPr="008B3117" w:rsidRDefault="00961051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r w:rsidR="003803BF"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803BF"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="003803BF" w:rsidRPr="008B3117">
        <w:rPr>
          <w:rFonts w:ascii="Times New Roman" w:hAnsi="Times New Roman" w:cs="Times New Roman"/>
          <w:sz w:val="24"/>
          <w:szCs w:val="24"/>
        </w:rPr>
        <w:t xml:space="preserve">EXTRACT(YEAR FROM CURRENT_DATE) - EXTRACT(YEAR FROM </w:t>
      </w:r>
      <w:proofErr w:type="spellStart"/>
      <w:r w:rsidR="003803BF"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="003803BF" w:rsidRPr="008B3117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="003803BF" w:rsidRPr="008B3117">
        <w:rPr>
          <w:rFonts w:ascii="Times New Roman" w:hAnsi="Times New Roman" w:cs="Times New Roman"/>
          <w:sz w:val="24"/>
          <w:szCs w:val="24"/>
        </w:rPr>
        <w:t>average_age_of_female_programmers</w:t>
      </w:r>
      <w:proofErr w:type="spellEnd"/>
    </w:p>
    <w:p w14:paraId="5FD7BAC0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22269C7" w14:textId="72243149" w:rsidR="00992B3E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sex = 'F';</w:t>
      </w:r>
    </w:p>
    <w:p w14:paraId="34517FD6" w14:textId="77777777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24) Calculate the experience in years for each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programmers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and display along with the names in descending order?</w:t>
      </w:r>
    </w:p>
    <w:p w14:paraId="75548E50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CURRENT_DATE) - EXTRACT(YEAR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experience_years</w:t>
      </w:r>
      <w:proofErr w:type="spellEnd"/>
    </w:p>
    <w:p w14:paraId="47E48148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3B2DE6B3" w14:textId="2440887D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experience_years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65A6F56" w14:textId="066E32ED" w:rsidR="00773290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25) Who are the programmers who celebrate their birthday during the current month? </w:t>
      </w:r>
    </w:p>
    <w:p w14:paraId="6B84EEFA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65D0E6CE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4C5C71D5" w14:textId="1A334960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= EXTRACT(MONTH FROM CURRENT_DATE);</w:t>
      </w:r>
    </w:p>
    <w:p w14:paraId="2577F768" w14:textId="44F7ED61" w:rsidR="00992B3E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26) How many female programmers are there?</w:t>
      </w:r>
    </w:p>
    <w:p w14:paraId="470D84DA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num_female_programmers</w:t>
      </w:r>
      <w:proofErr w:type="spellEnd"/>
    </w:p>
    <w:p w14:paraId="6CAE6DA5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255020B8" w14:textId="7AB13398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sex = 'F';</w:t>
      </w:r>
    </w:p>
    <w:p w14:paraId="5AB00585" w14:textId="77777777" w:rsidR="00773290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27) What are the languages known by the male programmers? </w:t>
      </w:r>
    </w:p>
    <w:p w14:paraId="4970533C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DISTINCT prof1 AS language</w:t>
      </w:r>
    </w:p>
    <w:p w14:paraId="7535FD5C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3345A716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sex = 'M'</w:t>
      </w:r>
    </w:p>
    <w:p w14:paraId="1227C9CB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UNION</w:t>
      </w:r>
    </w:p>
    <w:p w14:paraId="1B751936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DISTINCT prof2 AS language</w:t>
      </w:r>
    </w:p>
    <w:p w14:paraId="7654E363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4C5BE7C3" w14:textId="31A444B4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sex = 'M';</w:t>
      </w:r>
    </w:p>
    <w:p w14:paraId="37EF156D" w14:textId="77777777" w:rsidR="00773290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28) What is the Average salary? </w:t>
      </w:r>
    </w:p>
    <w:p w14:paraId="717B201F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</w:p>
    <w:p w14:paraId="6135F235" w14:textId="1B8C35CE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programmer;</w:t>
      </w:r>
    </w:p>
    <w:p w14:paraId="613DB21E" w14:textId="77777777" w:rsidR="00773290" w:rsidRPr="008B3117" w:rsidRDefault="00961051" w:rsidP="00261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29) How many people draw 2000 to 4000? </w:t>
      </w:r>
    </w:p>
    <w:p w14:paraId="5B43868B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num_programmers_in_salary_range</w:t>
      </w:r>
      <w:proofErr w:type="spellEnd"/>
    </w:p>
    <w:p w14:paraId="488D6F11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3CC52B64" w14:textId="74EAC094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salary BETWEEN 2000 AND 4000;</w:t>
      </w:r>
    </w:p>
    <w:p w14:paraId="39DF019F" w14:textId="727644CF" w:rsidR="00773290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30) Display the details of those who don't know Clipper, Cobol or Pascal? </w:t>
      </w:r>
    </w:p>
    <w:p w14:paraId="3549108D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4F0CBE06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A949C71" w14:textId="36E2CCFD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NOT IN ('Clipper', 'Cobol', 'Pascal') AND prof2 NOT IN ('Clipper', 'Cobol', 'Pascal');</w:t>
      </w:r>
    </w:p>
    <w:p w14:paraId="301A007C" w14:textId="77777777" w:rsidR="000B7AA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31) How many Female programmers knowing C are above 24 years of age?</w:t>
      </w:r>
    </w:p>
    <w:p w14:paraId="5BFF3D19" w14:textId="77777777" w:rsidR="003803BF" w:rsidRPr="008B3117" w:rsidRDefault="00961051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r w:rsidR="003803BF"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803BF"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3803BF" w:rsidRPr="008B3117">
        <w:rPr>
          <w:rFonts w:ascii="Times New Roman" w:hAnsi="Times New Roman" w:cs="Times New Roman"/>
          <w:sz w:val="24"/>
          <w:szCs w:val="24"/>
        </w:rPr>
        <w:t>*) AS num_female_programmers_knowing_c_above_24_years</w:t>
      </w:r>
    </w:p>
    <w:p w14:paraId="69D7C8AA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B96F827" w14:textId="163A00C5" w:rsidR="00AE437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sex = 'F' AND prof1 = 'C' AND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CURRENT_DATE) - EXTRACT(YEAR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&gt; 24;</w:t>
      </w:r>
    </w:p>
    <w:p w14:paraId="48446131" w14:textId="77777777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32) Who are the programmers who will be celebrating their Birthday within a week? </w:t>
      </w:r>
    </w:p>
    <w:p w14:paraId="42FDC075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1BCD2F9C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1546B86D" w14:textId="29A824C0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DATE_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'week',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= DATE_TRUNC('week', CURRENT_DATE);</w:t>
      </w:r>
    </w:p>
    <w:p w14:paraId="07F1C80F" w14:textId="7A41C42A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="00045ED1" w:rsidRPr="008B311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Display the details of those with less than a year's experience? </w:t>
      </w:r>
    </w:p>
    <w:p w14:paraId="1933B62B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6FE03FB9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776FDAA3" w14:textId="08F98D94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&gt;= CURRENT_DATE - INTERVAL '1 year';</w:t>
      </w:r>
    </w:p>
    <w:p w14:paraId="1ADD97BA" w14:textId="77777777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34 Display the details of those who will be completing 2 years of service this year? </w:t>
      </w:r>
    </w:p>
    <w:p w14:paraId="602F42D2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10236A67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811CD54" w14:textId="39B5AB6A" w:rsidR="000B7AA2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&lt;= CURRENT_DATE - INTERVAL '2 year'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&gt;= CURRENT_DATE - INTERVAL '2 year' - INTERVAL '1 day';</w:t>
      </w:r>
    </w:p>
    <w:p w14:paraId="58930E57" w14:textId="088A96CC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803BF" w:rsidRPr="008B3117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Calculate the amount to be recovered for those packages whose development cost has not been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recovered </w:t>
      </w:r>
      <w:r w:rsidR="003803BF" w:rsidRPr="008B3117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</w:p>
    <w:p w14:paraId="113353A5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name, 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* sold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amount_to_be_recovered</w:t>
      </w:r>
      <w:proofErr w:type="spellEnd"/>
    </w:p>
    <w:p w14:paraId="791CA9EB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9F9122A" w14:textId="5BAF996D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47F3E35A" w14:textId="56D7D574" w:rsidR="003803BF" w:rsidRPr="008B3117" w:rsidRDefault="003803BF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36) List the packages which have not been sold so far? </w:t>
      </w:r>
    </w:p>
    <w:p w14:paraId="628E7F05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0FABC3DA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1AC141C3" w14:textId="4B853E4A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sold = 0;</w:t>
      </w:r>
    </w:p>
    <w:p w14:paraId="26758346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37) Find out the cost of the software developed by Mary? </w:t>
      </w:r>
    </w:p>
    <w:p w14:paraId="2DBE8F50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cost_of_software</w:t>
      </w:r>
      <w:proofErr w:type="spellEnd"/>
    </w:p>
    <w:p w14:paraId="028CC004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681C7305" w14:textId="6CAF05A9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'Mary';</w:t>
      </w:r>
    </w:p>
    <w:p w14:paraId="5AF825FF" w14:textId="77777777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38) Display the institute’s names from the studies table without duplicates? </w:t>
      </w:r>
    </w:p>
    <w:p w14:paraId="467289AA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SELECT DISTINCT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institute_name</w:t>
      </w:r>
      <w:proofErr w:type="spellEnd"/>
    </w:p>
    <w:p w14:paraId="5F90800C" w14:textId="331822CA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studies;</w:t>
      </w:r>
    </w:p>
    <w:p w14:paraId="4E1AA102" w14:textId="77777777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39) How many different courses are mentioned in the studies table? </w:t>
      </w:r>
    </w:p>
    <w:p w14:paraId="640CA1EC" w14:textId="77777777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DISTINCT course)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num_different_courses</w:t>
      </w:r>
      <w:proofErr w:type="spellEnd"/>
    </w:p>
    <w:p w14:paraId="5297DFDB" w14:textId="53ACD431" w:rsidR="003803BF" w:rsidRPr="008B3117" w:rsidRDefault="003803BF" w:rsidP="003803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studies;</w:t>
      </w:r>
    </w:p>
    <w:p w14:paraId="7BC05573" w14:textId="77777777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40) Display the names of the programmers whose names contain 2 occurrences of the letter A? </w:t>
      </w:r>
    </w:p>
    <w:p w14:paraId="2AA24DCD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2F8F8CA9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1740A3DF" w14:textId="480F8142" w:rsidR="003803BF" w:rsidRPr="008B3117" w:rsidRDefault="00FB132B" w:rsidP="00261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name) - LENGTH(REPLACE(name, 'a', '')) = 2;</w:t>
      </w:r>
    </w:p>
    <w:p w14:paraId="05E198DD" w14:textId="77777777" w:rsidR="00AE4372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41) Display the names of programmers whose names contain unto 5 characters? </w:t>
      </w:r>
    </w:p>
    <w:p w14:paraId="4BCE7395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4A350A19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D7C2AC6" w14:textId="6FD13B4B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name) &lt;= 5;</w:t>
      </w:r>
    </w:p>
    <w:p w14:paraId="23B0742E" w14:textId="77777777" w:rsidR="00C418F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42) How many female programmers knowing COBOL have more than 2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years experience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31C6216F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AS num_female_programmers_knowing_cobol_with_more_than_2_years_experience</w:t>
      </w:r>
    </w:p>
    <w:p w14:paraId="18FD7A5D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44A8168C" w14:textId="4F4C0FDC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sex = 'F' AND prof1 = 'COBOL' AND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CURRENT_DATE) - EXTRACT(YEAR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&gt; 2;</w:t>
      </w:r>
    </w:p>
    <w:p w14:paraId="33A60FF1" w14:textId="77777777" w:rsidR="00C418F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43) What is the length of the shortest name in the programmer table? </w:t>
      </w:r>
    </w:p>
    <w:p w14:paraId="2B23FFD2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MIN(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name))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shortest_name_length</w:t>
      </w:r>
      <w:proofErr w:type="spellEnd"/>
    </w:p>
    <w:p w14:paraId="65C212F7" w14:textId="1F19E2A0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programmer;</w:t>
      </w:r>
    </w:p>
    <w:p w14:paraId="1896E968" w14:textId="77777777" w:rsidR="00C418F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44) What is the average development cost of a package developed in COBOL? </w:t>
      </w:r>
    </w:p>
    <w:p w14:paraId="31A66252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average_development_cost_in_cobol</w:t>
      </w:r>
      <w:proofErr w:type="spellEnd"/>
    </w:p>
    <w:p w14:paraId="5716A01B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00CBBA48" w14:textId="1A090E1E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= 'COBOL';</w:t>
      </w:r>
    </w:p>
    <w:p w14:paraId="39A369E5" w14:textId="77777777" w:rsidR="00C418F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45) Display the name, sex, dob (DD/MM/YY format),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doj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for all the programmers without using conversion function? </w:t>
      </w:r>
    </w:p>
    <w:p w14:paraId="604A8248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name, sex,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'0' ||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::text, 2) || '/' || RIGHT('0' || EXTRACT(MONTH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)::text, 2) || '/' || RIGHT(EXTRACT(YEAR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)::text, 2) AS dob,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doj</w:t>
      </w:r>
      <w:proofErr w:type="spellEnd"/>
    </w:p>
    <w:p w14:paraId="3AF32903" w14:textId="2574F227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programmer;</w:t>
      </w:r>
    </w:p>
    <w:p w14:paraId="382017AF" w14:textId="77777777" w:rsidR="00C418F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46) Who are the programmers who were born on the last day of the month? </w:t>
      </w:r>
    </w:p>
    <w:p w14:paraId="2A5747FF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7171C512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4C39E7B8" w14:textId="34A22FA9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DAY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= DATE_TRUNC('MONTH',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+ INTERVAL '1 MONTH') - DATE_TRUNC('MONTH',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34186EA3" w14:textId="77777777" w:rsidR="00F1763A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47) What is the amount paid in salaries of the male programmers who do not know Cobol? </w:t>
      </w:r>
    </w:p>
    <w:p w14:paraId="2F191F50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total_salary_paid_to_male_programmers</w:t>
      </w:r>
      <w:proofErr w:type="spellEnd"/>
    </w:p>
    <w:p w14:paraId="71D316C0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BD11B61" w14:textId="4A1CCA05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sex = 'M' AND (prof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= 'Cobol' OR prof1 IS NULL) AND (prof2 != 'Cobol' OR prof2 IS NULL);</w:t>
      </w:r>
    </w:p>
    <w:p w14:paraId="2DCF86E4" w14:textId="684181AB" w:rsidR="00C418FB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48) Display the title,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and difference between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in descending order of difference? </w:t>
      </w:r>
    </w:p>
    <w:p w14:paraId="425E6868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title,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difference</w:t>
      </w:r>
    </w:p>
    <w:p w14:paraId="3AD83406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75DFB20" w14:textId="1350A6A5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ORDER BY difference DESC;</w:t>
      </w:r>
    </w:p>
    <w:p w14:paraId="0399277A" w14:textId="77777777" w:rsidR="00F1763A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49) Display the name, dob,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doj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those month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of birth and month of joining are same? </w:t>
      </w:r>
    </w:p>
    <w:p w14:paraId="15972B25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</w:p>
    <w:p w14:paraId="635EEEA0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2FB7040D" w14:textId="4BF55534" w:rsidR="003803BF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= EXTRACT(MONTH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127033A5" w14:textId="2859442C" w:rsidR="00961051" w:rsidRPr="008B3117" w:rsidRDefault="00961051" w:rsidP="00261A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50) Display the names of the packages whose names contain more than 1 word?</w:t>
      </w:r>
    </w:p>
    <w:p w14:paraId="772D3795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>SELECT title</w:t>
      </w:r>
    </w:p>
    <w:p w14:paraId="1CBA4332" w14:textId="77777777" w:rsidR="00FB132B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>FROM software</w:t>
      </w:r>
    </w:p>
    <w:p w14:paraId="267A45DD" w14:textId="30B09694" w:rsidR="00924DAC" w:rsidRPr="008B3117" w:rsidRDefault="00FB132B" w:rsidP="00FB132B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>WHERE title LIKE '% %';</w:t>
      </w:r>
    </w:p>
    <w:p w14:paraId="2E62F4AC" w14:textId="77777777" w:rsidR="003803BF" w:rsidRPr="008B3117" w:rsidRDefault="003803BF" w:rsidP="0091251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BE9ABA5" w14:textId="77777777" w:rsidR="0021547A" w:rsidRPr="008B3117" w:rsidRDefault="0021547A" w:rsidP="005C745D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GB"/>
        </w:rPr>
      </w:pPr>
    </w:p>
    <w:p w14:paraId="7147B292" w14:textId="5EFF40F5" w:rsidR="0021547A" w:rsidRPr="008B3117" w:rsidRDefault="001016DE" w:rsidP="005C74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Q</w:t>
      </w:r>
      <w:r w:rsidR="0021547A" w:rsidRPr="008B3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UERY </w:t>
      </w:r>
      <w:r w:rsidRPr="008B3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II</w:t>
      </w:r>
    </w:p>
    <w:p w14:paraId="62508BE6" w14:textId="7F2181D3" w:rsidR="00CA1F20" w:rsidRPr="008B3117" w:rsidRDefault="002E3CA6" w:rsidP="002E3C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CA1F20"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Display THE NUMBER OF packages developed in EACH language. </w:t>
      </w:r>
    </w:p>
    <w:p w14:paraId="02736F32" w14:textId="77777777" w:rsidR="002E3CA6" w:rsidRPr="008B3117" w:rsidRDefault="002E3CA6" w:rsidP="002E3CA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217D8158" w14:textId="77777777" w:rsidR="002E3CA6" w:rsidRPr="008B3117" w:rsidRDefault="002E3CA6" w:rsidP="002E3CA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12E7A9A2" w14:textId="66D7DEF1" w:rsidR="00AC2A7B" w:rsidRPr="008B3117" w:rsidRDefault="002E3CA6" w:rsidP="002E3CA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6067AAC1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2) Display THE NUMBER OF packages developed by EACH person. </w:t>
      </w:r>
    </w:p>
    <w:p w14:paraId="6EE8F808" w14:textId="77777777" w:rsidR="002E3CA6" w:rsidRPr="008B3117" w:rsidRDefault="002E3CA6" w:rsidP="002E3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7A802BC9" w14:textId="77777777" w:rsidR="002E3CA6" w:rsidRPr="008B3117" w:rsidRDefault="002E3CA6" w:rsidP="002E3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FROM software</w:t>
      </w:r>
    </w:p>
    <w:p w14:paraId="0EA73A5D" w14:textId="221CB8FB" w:rsidR="002E3CA6" w:rsidRPr="008B3117" w:rsidRDefault="002E3CA6" w:rsidP="002E3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40A43DB9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3) Display THE NUMBER OF male and female programmer. </w:t>
      </w:r>
    </w:p>
    <w:p w14:paraId="75695AD5" w14:textId="77777777" w:rsidR="002E3CA6" w:rsidRPr="008B3117" w:rsidRDefault="002E3CA6" w:rsidP="002E3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sex,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</w:p>
    <w:p w14:paraId="65CE83E1" w14:textId="77777777" w:rsidR="002E3CA6" w:rsidRPr="008B3117" w:rsidRDefault="002E3CA6" w:rsidP="002E3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3B8C63B9" w14:textId="3EA63B29" w:rsidR="002E3CA6" w:rsidRPr="008B3117" w:rsidRDefault="002E3CA6" w:rsidP="002E3C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sex;</w:t>
      </w:r>
    </w:p>
    <w:p w14:paraId="007BCDFD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4) Display THE COSTLIEST packages and HIGEST selling developed in EACH language. </w:t>
      </w:r>
    </w:p>
    <w:p w14:paraId="0275067A" w14:textId="77777777" w:rsidR="00AC0419" w:rsidRPr="008B3117" w:rsidRDefault="00AC0419" w:rsidP="00AC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costliest_package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MAX(sold)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highest_selling_package</w:t>
      </w:r>
      <w:proofErr w:type="spellEnd"/>
    </w:p>
    <w:p w14:paraId="5E863603" w14:textId="77777777" w:rsidR="00AC0419" w:rsidRPr="008B3117" w:rsidRDefault="00AC0419" w:rsidP="00AC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2CC4276" w14:textId="5DD2EAB3" w:rsidR="00AC0419" w:rsidRPr="008B3117" w:rsidRDefault="00AC0419" w:rsidP="00AC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397F2F78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5) Display THE NUMBER OF people BORN in EACH YEAR. </w:t>
      </w:r>
    </w:p>
    <w:p w14:paraId="463B4479" w14:textId="77777777" w:rsidR="00AC0419" w:rsidRPr="008B3117" w:rsidRDefault="00AC0419" w:rsidP="00AC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num_people_born</w:t>
      </w:r>
      <w:proofErr w:type="spellEnd"/>
    </w:p>
    <w:p w14:paraId="6ABEBA6F" w14:textId="77777777" w:rsidR="00AC0419" w:rsidRPr="008B3117" w:rsidRDefault="00AC0419" w:rsidP="00AC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3203246B" w14:textId="77777777" w:rsidR="00AC0419" w:rsidRPr="008B3117" w:rsidRDefault="00AC0419" w:rsidP="00AC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5370A078" w14:textId="3D98EC85" w:rsidR="00AC0419" w:rsidRPr="008B3117" w:rsidRDefault="00AC0419" w:rsidP="00AC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21577050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6) Display THE NUMBER OF people JOINED in EACH YEAR. </w:t>
      </w:r>
    </w:p>
    <w:p w14:paraId="66B5AB36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join_year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num_people_joined</w:t>
      </w:r>
      <w:proofErr w:type="spellEnd"/>
    </w:p>
    <w:p w14:paraId="6276176C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76D7E25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19536862" w14:textId="6E8D5191" w:rsidR="00AC0419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69C6D1D6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7) Display THE NUMBER OF people BORN in EACH MONTH. </w:t>
      </w:r>
    </w:p>
    <w:p w14:paraId="6D02908F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birth_month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num_people_born</w:t>
      </w:r>
      <w:proofErr w:type="spellEnd"/>
    </w:p>
    <w:p w14:paraId="1670AFB1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7C10E8F2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71E32F8C" w14:textId="2FC58F5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6BF6C431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8) Display THE NUMBER OF people JOINED in EACH MONTH. </w:t>
      </w:r>
    </w:p>
    <w:p w14:paraId="3D447694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join_month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num_people_joined</w:t>
      </w:r>
      <w:proofErr w:type="spellEnd"/>
    </w:p>
    <w:p w14:paraId="0685DB45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58398ED4" w14:textId="77777777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2DA92672" w14:textId="33292DAA" w:rsidR="006035E6" w:rsidRPr="008B3117" w:rsidRDefault="006035E6" w:rsidP="00603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2456E6BC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9) Display the language wise COUNTS of prof1. </w:t>
      </w:r>
    </w:p>
    <w:p w14:paraId="3DDFA131" w14:textId="77777777" w:rsidR="00305554" w:rsidRPr="008B3117" w:rsidRDefault="00305554" w:rsidP="00305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AS num_prof1</w:t>
      </w:r>
    </w:p>
    <w:p w14:paraId="4737A460" w14:textId="77777777" w:rsidR="00305554" w:rsidRPr="008B3117" w:rsidRDefault="00305554" w:rsidP="00305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21DA9D91" w14:textId="3CA9CCF8" w:rsidR="006035E6" w:rsidRPr="008B3117" w:rsidRDefault="00305554" w:rsidP="00305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57D4EC2E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10) Display the language wise COUNTS of prof2. </w:t>
      </w:r>
    </w:p>
    <w:p w14:paraId="4DAFC9E4" w14:textId="77777777" w:rsidR="00305554" w:rsidRPr="008B3117" w:rsidRDefault="00305554" w:rsidP="00305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prof2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AS num_prof2</w:t>
      </w:r>
    </w:p>
    <w:p w14:paraId="6BE11CB2" w14:textId="77777777" w:rsidR="00305554" w:rsidRPr="008B3117" w:rsidRDefault="00305554" w:rsidP="00305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4B029265" w14:textId="3616D5F2" w:rsidR="00305554" w:rsidRPr="008B3117" w:rsidRDefault="00305554" w:rsidP="00305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prof2;</w:t>
      </w:r>
    </w:p>
    <w:p w14:paraId="2040D2FA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11) Display THE NUMBER OF people in EACH salary group. </w:t>
      </w:r>
    </w:p>
    <w:p w14:paraId="4FC89A69" w14:textId="77777777" w:rsidR="0024704E" w:rsidRPr="008B3117" w:rsidRDefault="0024704E" w:rsidP="002470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salary / 1000) * 1000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salary_group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num_people</w:t>
      </w:r>
      <w:proofErr w:type="spellEnd"/>
    </w:p>
    <w:p w14:paraId="5DD89B2A" w14:textId="77777777" w:rsidR="0024704E" w:rsidRPr="008B3117" w:rsidRDefault="0024704E" w:rsidP="002470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E26DB50" w14:textId="59C57F1C" w:rsidR="0024704E" w:rsidRPr="008B3117" w:rsidRDefault="0024704E" w:rsidP="002470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salary / 1000) * 1000;</w:t>
      </w:r>
    </w:p>
    <w:p w14:paraId="4D7EB69F" w14:textId="77777777" w:rsidR="00CA1F20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12) Display THE NUMBER OF people who studied in EACH institute. </w:t>
      </w:r>
    </w:p>
    <w:p w14:paraId="385E3FD5" w14:textId="77777777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institute,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num_people</w:t>
      </w:r>
      <w:proofErr w:type="spellEnd"/>
    </w:p>
    <w:p w14:paraId="12C398F0" w14:textId="77777777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48570564" w14:textId="74CED865" w:rsidR="0024704E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74DA2696" w14:textId="77777777" w:rsidR="00D225D3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13) Display THE NUMBER OF people who studied in EACH course. </w:t>
      </w:r>
    </w:p>
    <w:p w14:paraId="307F1F80" w14:textId="77777777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course,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num_people</w:t>
      </w:r>
      <w:proofErr w:type="spellEnd"/>
    </w:p>
    <w:p w14:paraId="17E832C4" w14:textId="77777777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0F094D0F" w14:textId="41F044B2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course;</w:t>
      </w:r>
    </w:p>
    <w:p w14:paraId="624608CB" w14:textId="77777777" w:rsidR="00D225D3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14) Display the TOTAL development COST of the packages developed in EACH language. </w:t>
      </w:r>
    </w:p>
    <w:p w14:paraId="4F6B12A0" w14:textId="77777777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total_development_cost</w:t>
      </w:r>
      <w:proofErr w:type="spellEnd"/>
    </w:p>
    <w:p w14:paraId="59B66A07" w14:textId="77777777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6DA8A5C3" w14:textId="460E6995" w:rsidR="001B7F4B" w:rsidRPr="008B3117" w:rsidRDefault="001B7F4B" w:rsidP="001B7F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2C2E52C7" w14:textId="77777777" w:rsidR="00D225D3" w:rsidRPr="008B3117" w:rsidRDefault="00CA1F20" w:rsidP="005C74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15) Display the selling cost of the package developed in EACH language. </w:t>
      </w:r>
    </w:p>
    <w:p w14:paraId="462497D3" w14:textId="77777777" w:rsidR="0098746D" w:rsidRPr="008B3117" w:rsidRDefault="0098746D" w:rsidP="00987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total_selling_cost</w:t>
      </w:r>
      <w:proofErr w:type="spellEnd"/>
    </w:p>
    <w:p w14:paraId="04E155D1" w14:textId="77777777" w:rsidR="0098746D" w:rsidRPr="008B3117" w:rsidRDefault="0098746D" w:rsidP="00987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5C8655B" w14:textId="53A5F66F" w:rsidR="0098746D" w:rsidRPr="008B3117" w:rsidRDefault="0098746D" w:rsidP="00987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3B2BA318" w14:textId="141CB3E7" w:rsidR="00D225D3" w:rsidRPr="008B3117" w:rsidRDefault="00CA1F20" w:rsidP="005C74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16) Display the cost of the package developed by EACH programmer. </w:t>
      </w:r>
    </w:p>
    <w:p w14:paraId="32002557" w14:textId="77777777" w:rsidR="0098746D" w:rsidRPr="008B3117" w:rsidRDefault="0098746D" w:rsidP="00987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total_development_cost</w:t>
      </w:r>
      <w:proofErr w:type="spellEnd"/>
    </w:p>
    <w:p w14:paraId="4AA55A37" w14:textId="77777777" w:rsidR="0098746D" w:rsidRPr="008B3117" w:rsidRDefault="0098746D" w:rsidP="00987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4D15D95C" w14:textId="4482C121" w:rsidR="0098746D" w:rsidRPr="008B3117" w:rsidRDefault="0098746D" w:rsidP="00987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3F56A733" w14:textId="77777777" w:rsidR="007642F7" w:rsidRPr="008B3117" w:rsidRDefault="00CA1F20" w:rsidP="005C74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17) Display the sales values of the package developed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inEACH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programmer. </w:t>
      </w:r>
    </w:p>
    <w:p w14:paraId="27F94AEB" w14:textId="77777777" w:rsidR="007642F7" w:rsidRPr="008B3117" w:rsidRDefault="007642F7" w:rsidP="00764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21BBE4E7" w14:textId="77777777" w:rsidR="007642F7" w:rsidRPr="008B3117" w:rsidRDefault="007642F7" w:rsidP="00764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5EB6C685" w14:textId="77777777" w:rsidR="007642F7" w:rsidRPr="008B3117" w:rsidRDefault="007642F7" w:rsidP="00764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5B347F60" w14:textId="3B5C4B05" w:rsidR="00D225D3" w:rsidRPr="008B3117" w:rsidRDefault="00CA1F20" w:rsidP="00764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18) Display the NUMBER of packages developed by EACH programmer. </w:t>
      </w:r>
    </w:p>
    <w:p w14:paraId="1588EA7B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40983132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145A38C0" w14:textId="29A43411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1DBC037C" w14:textId="77777777" w:rsidR="00D225D3" w:rsidRPr="008B3117" w:rsidRDefault="00CA1F20" w:rsidP="005C74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19) Display the sales COST of packages developed by EACH programmer language wise. </w:t>
      </w:r>
    </w:p>
    <w:p w14:paraId="50DCFD61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total_sales_cost</w:t>
      </w:r>
      <w:proofErr w:type="spellEnd"/>
    </w:p>
    <w:p w14:paraId="48F15D9C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201BE48" w14:textId="6EA10EAC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 prof1;</w:t>
      </w:r>
    </w:p>
    <w:p w14:paraId="7D906E85" w14:textId="77777777" w:rsidR="00D225D3" w:rsidRPr="008B3117" w:rsidRDefault="00CA1F20" w:rsidP="005C74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20) Display EACH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programmers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name, costliest package and cheapest packages developed by Him/Her. </w:t>
      </w:r>
    </w:p>
    <w:p w14:paraId="3E34369E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742031BF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costliest_package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1221713D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cheapest_package</w:t>
      </w:r>
      <w:proofErr w:type="spellEnd"/>
    </w:p>
    <w:p w14:paraId="2801E696" w14:textId="77777777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09B7525B" w14:textId="6BF7CF86" w:rsidR="001F11E1" w:rsidRPr="008B3117" w:rsidRDefault="001F11E1" w:rsidP="001F1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24AB412F" w14:textId="77777777" w:rsidR="00D225D3" w:rsidRPr="008B3117" w:rsidRDefault="00CA1F20" w:rsidP="005C74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21) Display EACH language name with AVERAGE development cost, AVERAGE cost, selling cost and AVERAGE price per copy. </w:t>
      </w:r>
    </w:p>
    <w:p w14:paraId="04C8CD05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prof1 AS language,</w:t>
      </w:r>
    </w:p>
    <w:p w14:paraId="266DF43D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avg_development_cost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633F7D35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avg_cost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15B34B2C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avg_selling_cost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1A57A690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/ 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avg_price_per_copy</w:t>
      </w:r>
      <w:proofErr w:type="spellEnd"/>
    </w:p>
    <w:p w14:paraId="2F9D920B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FA26FF5" w14:textId="4AF87E85" w:rsidR="001F11E1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0BBDD903" w14:textId="77777777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22) Display EACH institute name with NUMBER of courses, AVERAGE cost per course. </w:t>
      </w:r>
    </w:p>
    <w:p w14:paraId="615DB414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institute,</w:t>
      </w:r>
    </w:p>
    <w:p w14:paraId="62D24DAA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num_courses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38FA60E7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avg_cost_per_course</w:t>
      </w:r>
      <w:proofErr w:type="spellEnd"/>
    </w:p>
    <w:p w14:paraId="78645834" w14:textId="77777777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6E3EB6A7" w14:textId="3C98BE5F" w:rsidR="00BA4B93" w:rsidRPr="008B3117" w:rsidRDefault="00BA4B93" w:rsidP="00BA4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3E76010D" w14:textId="1E37E233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23) Display EACH institute name with NUMBER of students. </w:t>
      </w:r>
    </w:p>
    <w:p w14:paraId="220CA358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institute,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59E31D11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1118304C" w14:textId="78DEF48E" w:rsidR="00BA4B93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2B251799" w14:textId="77777777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24) Display names of male and female programmers. </w:t>
      </w:r>
    </w:p>
    <w:p w14:paraId="73F408D3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sex,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</w:p>
    <w:p w14:paraId="74038D38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CDF3692" w14:textId="474DA63D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sex;</w:t>
      </w:r>
    </w:p>
    <w:p w14:paraId="31058350" w14:textId="77777777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25) Display the programmer's name and their packages. </w:t>
      </w:r>
    </w:p>
    <w:p w14:paraId="51A3F082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194E8093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29F27FBE" w14:textId="73A7369B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6ED8EA87" w14:textId="77777777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26) Display the NUMBER of packages in EACH language. </w:t>
      </w:r>
    </w:p>
    <w:p w14:paraId="5A882ED5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</w:t>
      </w:r>
      <w:proofErr w:type="spellEnd"/>
    </w:p>
    <w:p w14:paraId="357983FC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5C31F6FC" w14:textId="11C935E3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5AB7400B" w14:textId="77777777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27) Display the NUMBER of packages in EACH language for which development cost is less than 1000. </w:t>
      </w:r>
    </w:p>
    <w:p w14:paraId="085BC89E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</w:t>
      </w:r>
      <w:proofErr w:type="spellEnd"/>
    </w:p>
    <w:p w14:paraId="442C0128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6735385E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&lt; 1000</w:t>
      </w:r>
    </w:p>
    <w:p w14:paraId="0DAD32F8" w14:textId="7FC04A02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25AF2639" w14:textId="4B5A1A7E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28) Display the AVERAGE difference BETWEEN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for EACH language. </w:t>
      </w:r>
    </w:p>
    <w:p w14:paraId="640211FA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avg_difference</w:t>
      </w:r>
      <w:proofErr w:type="spellEnd"/>
    </w:p>
    <w:p w14:paraId="3E789689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98B7F3C" w14:textId="3333E322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5D21073F" w14:textId="77777777" w:rsidR="0021547A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29) Display the TOTAL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dcsot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and amount TOBE recovered for EACH programmer for whose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HAS NOT YET BEEN recovered. </w:t>
      </w:r>
    </w:p>
    <w:p w14:paraId="570572A2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70B9FF9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total_selling_cost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6404D53E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total_development_cost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287597CC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amount_to_be_recovered</w:t>
      </w:r>
      <w:proofErr w:type="spellEnd"/>
    </w:p>
    <w:p w14:paraId="424D32A5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269CAD00" w14:textId="77777777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</w:p>
    <w:p w14:paraId="54B44FA1" w14:textId="63A5904C" w:rsidR="007702BD" w:rsidRPr="008B3117" w:rsidRDefault="007702BD" w:rsidP="00770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 &lt; SUM(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523DA273" w14:textId="4320D1E5" w:rsidR="008F096F" w:rsidRPr="008B3117" w:rsidRDefault="00CA1F2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30) Display highest, lowest and average salaries for THOSE earning MORE than 2000.</w:t>
      </w:r>
    </w:p>
    <w:p w14:paraId="73EE5C35" w14:textId="77777777" w:rsidR="00742AFA" w:rsidRPr="008B3117" w:rsidRDefault="00742AFA" w:rsidP="00742A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highest_salary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1A545F68" w14:textId="77777777" w:rsidR="00742AFA" w:rsidRPr="008B3117" w:rsidRDefault="00742AFA" w:rsidP="00742A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lowest_salary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31DCDFE4" w14:textId="77777777" w:rsidR="00742AFA" w:rsidRPr="008B3117" w:rsidRDefault="00742AFA" w:rsidP="00742A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</w:p>
    <w:p w14:paraId="0185EFC5" w14:textId="77777777" w:rsidR="00742AFA" w:rsidRPr="008B3117" w:rsidRDefault="00742AFA" w:rsidP="00742A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15E919BE" w14:textId="0A4C060D" w:rsidR="007702BD" w:rsidRPr="008B3117" w:rsidRDefault="00742AFA" w:rsidP="00742A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salary &gt; 2000;</w:t>
      </w:r>
    </w:p>
    <w:p w14:paraId="66E845BF" w14:textId="77777777" w:rsidR="00742AFA" w:rsidRPr="008B3117" w:rsidRDefault="00742AFA" w:rsidP="00742A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47D6A" w14:textId="7206CA7C" w:rsidR="008F096F" w:rsidRPr="008B3117" w:rsidRDefault="000A5954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111</w:t>
      </w:r>
      <w:r w:rsidR="008F096F" w:rsidRPr="008B3117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CE960A3" w14:textId="04FB1671" w:rsidR="008F096F" w:rsidRPr="008B3117" w:rsidRDefault="00517DC0" w:rsidP="005C74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1) Who is the highest paid C programmer?</w:t>
      </w:r>
    </w:p>
    <w:p w14:paraId="2C9666BC" w14:textId="59A102DC" w:rsidR="008F096F" w:rsidRPr="008B3117" w:rsidRDefault="008F096F" w:rsidP="008F096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 xml:space="preserve">SELECT p.name,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  <w:lang w:val="en-GB"/>
        </w:rPr>
        <w:t>p.salary</w:t>
      </w:r>
      <w:proofErr w:type="spellEnd"/>
      <w:proofErr w:type="gramEnd"/>
      <w:r w:rsidR="005E59C1" w:rsidRPr="008B3117">
        <w:rPr>
          <w:rFonts w:ascii="Times New Roman" w:hAnsi="Times New Roman" w:cs="Times New Roman"/>
          <w:sz w:val="24"/>
          <w:szCs w:val="24"/>
          <w:lang w:val="en-GB"/>
        </w:rPr>
        <w:t xml:space="preserve"> // using alias name </w:t>
      </w:r>
      <w:r w:rsidR="00234CDE" w:rsidRPr="008B3117">
        <w:rPr>
          <w:rFonts w:ascii="Times New Roman" w:hAnsi="Times New Roman" w:cs="Times New Roman"/>
          <w:sz w:val="24"/>
          <w:szCs w:val="24"/>
          <w:lang w:val="en-GB"/>
        </w:rPr>
        <w:t>programmer as p</w:t>
      </w:r>
    </w:p>
    <w:p w14:paraId="20EFFFD5" w14:textId="77777777" w:rsidR="008F096F" w:rsidRPr="008B3117" w:rsidRDefault="008F096F" w:rsidP="008F096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>FROM programmer p</w:t>
      </w:r>
    </w:p>
    <w:p w14:paraId="3236576F" w14:textId="77777777" w:rsidR="008F096F" w:rsidRPr="008B3117" w:rsidRDefault="008F096F" w:rsidP="008F096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 xml:space="preserve">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  <w:lang w:val="en-GB"/>
        </w:rPr>
        <w:t>s.dev_in</w:t>
      </w:r>
      <w:proofErr w:type="spellEnd"/>
    </w:p>
    <w:p w14:paraId="69C51AFB" w14:textId="77777777" w:rsidR="008F096F" w:rsidRPr="008B3117" w:rsidRDefault="008F096F" w:rsidP="008F096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>WHERE (</w:t>
      </w:r>
      <w:proofErr w:type="gramStart"/>
      <w:r w:rsidRPr="008B3117">
        <w:rPr>
          <w:rFonts w:ascii="Times New Roman" w:hAnsi="Times New Roman" w:cs="Times New Roman"/>
          <w:sz w:val="24"/>
          <w:szCs w:val="24"/>
          <w:lang w:val="en-GB"/>
        </w:rPr>
        <w:t>p.prof</w:t>
      </w:r>
      <w:proofErr w:type="gramEnd"/>
      <w:r w:rsidRPr="008B3117">
        <w:rPr>
          <w:rFonts w:ascii="Times New Roman" w:hAnsi="Times New Roman" w:cs="Times New Roman"/>
          <w:sz w:val="24"/>
          <w:szCs w:val="24"/>
          <w:lang w:val="en-GB"/>
        </w:rPr>
        <w:t>1 = 'C' OR p.prof2 = 'C')</w:t>
      </w:r>
    </w:p>
    <w:p w14:paraId="49A91155" w14:textId="77777777" w:rsidR="008F096F" w:rsidRPr="008B3117" w:rsidRDefault="008F096F" w:rsidP="008F096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 xml:space="preserve">ORDER BY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  <w:lang w:val="en-GB"/>
        </w:rPr>
        <w:t>p.salary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  <w:lang w:val="en-GB"/>
        </w:rPr>
        <w:t xml:space="preserve"> DESC</w:t>
      </w:r>
    </w:p>
    <w:p w14:paraId="63EAFD9A" w14:textId="760AD745" w:rsidR="008F096F" w:rsidRPr="008B3117" w:rsidRDefault="008F096F" w:rsidP="008F096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3117">
        <w:rPr>
          <w:rFonts w:ascii="Times New Roman" w:hAnsi="Times New Roman" w:cs="Times New Roman"/>
          <w:sz w:val="24"/>
          <w:szCs w:val="24"/>
          <w:lang w:val="en-GB"/>
        </w:rPr>
        <w:t>LIMIT 1;</w:t>
      </w:r>
    </w:p>
    <w:p w14:paraId="2FF4CCFE" w14:textId="585501C6" w:rsidR="00517DC0" w:rsidRPr="008B3117" w:rsidRDefault="00F45AC0" w:rsidP="008F09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2)Who is the highest paid female </w:t>
      </w:r>
      <w:r w:rsidR="001505EC" w:rsidRPr="008B3117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programmer?</w:t>
      </w:r>
    </w:p>
    <w:p w14:paraId="5BEF4DC2" w14:textId="77777777" w:rsidR="00847DEF" w:rsidRPr="008B3117" w:rsidRDefault="00847DEF" w:rsidP="00847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p.name,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proofErr w:type="gramEnd"/>
    </w:p>
    <w:p w14:paraId="0686F727" w14:textId="77777777" w:rsidR="00847DEF" w:rsidRPr="008B3117" w:rsidRDefault="00847DEF" w:rsidP="00847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02C44752" w14:textId="77777777" w:rsidR="00847DEF" w:rsidRPr="008B3117" w:rsidRDefault="00847DEF" w:rsidP="00847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(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p.prof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1 = 'java' OR p.prof2 = 'java')</w:t>
      </w:r>
    </w:p>
    <w:p w14:paraId="3EF0D873" w14:textId="77777777" w:rsidR="00847DEF" w:rsidRPr="008B3117" w:rsidRDefault="00847DEF" w:rsidP="00847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'F'</w:t>
      </w:r>
    </w:p>
    <w:p w14:paraId="38AC8E72" w14:textId="77777777" w:rsidR="00847DEF" w:rsidRPr="008B3117" w:rsidRDefault="00847DEF" w:rsidP="00847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BD37758" w14:textId="5E761184" w:rsidR="00847DEF" w:rsidRPr="008B3117" w:rsidRDefault="00847DE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  <w:r w:rsidR="005722BA" w:rsidRPr="008B3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A3839" w14:textId="0E731598" w:rsidR="001505EC" w:rsidRPr="008B3117" w:rsidRDefault="001505EC" w:rsidP="008F09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3)Display t</w:t>
      </w:r>
      <w:r w:rsidR="008952AF" w:rsidRPr="008B3117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B3117">
        <w:rPr>
          <w:rFonts w:ascii="Times New Roman" w:hAnsi="Times New Roman" w:cs="Times New Roman"/>
          <w:b/>
          <w:bCs/>
          <w:sz w:val="24"/>
          <w:szCs w:val="24"/>
        </w:rPr>
        <w:t>e name of the HIGEST paid programmer for EACH language (prof1)</w:t>
      </w:r>
    </w:p>
    <w:p w14:paraId="7022F6E9" w14:textId="77777777" w:rsidR="008952AF" w:rsidRPr="008B3117" w:rsidRDefault="008952A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p.prof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1,(SELECT name </w:t>
      </w:r>
    </w:p>
    <w:p w14:paraId="08673166" w14:textId="77777777" w:rsidR="008952AF" w:rsidRPr="008B3117" w:rsidRDefault="008952A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FROM programmer </w:t>
      </w:r>
    </w:p>
    <w:p w14:paraId="79DEC721" w14:textId="77777777" w:rsidR="008952AF" w:rsidRPr="008B3117" w:rsidRDefault="008952A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        WHERE prof1 =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p.prof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28A3C37" w14:textId="77777777" w:rsidR="008952AF" w:rsidRPr="008B3117" w:rsidRDefault="008952A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ORDER BY salary DESC </w:t>
      </w:r>
    </w:p>
    <w:p w14:paraId="3C34F44E" w14:textId="77777777" w:rsidR="008952AF" w:rsidRPr="008B3117" w:rsidRDefault="008952A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LIMIT 1)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highest_paid_programmer</w:t>
      </w:r>
      <w:proofErr w:type="spellEnd"/>
    </w:p>
    <w:p w14:paraId="568D2495" w14:textId="77777777" w:rsidR="008952AF" w:rsidRPr="008B3117" w:rsidRDefault="008952A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7FC15692" w14:textId="77777777" w:rsidR="008952AF" w:rsidRPr="008B3117" w:rsidRDefault="008952AF" w:rsidP="00895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p.prof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1;</w:t>
      </w:r>
    </w:p>
    <w:p w14:paraId="368A3BC0" w14:textId="228ECDB4" w:rsidR="008952AF" w:rsidRPr="008B3117" w:rsidRDefault="00F07B94" w:rsidP="008F09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4) Who is the LEAST experienced programmer?</w:t>
      </w:r>
    </w:p>
    <w:p w14:paraId="40ECAD66" w14:textId="77777777" w:rsidR="00613415" w:rsidRPr="008B3117" w:rsidRDefault="00613415" w:rsidP="00613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</w:p>
    <w:p w14:paraId="52C4FF6A" w14:textId="77777777" w:rsidR="00613415" w:rsidRPr="008B3117" w:rsidRDefault="00613415" w:rsidP="00613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A876BC8" w14:textId="37F29B0F" w:rsidR="00613415" w:rsidRPr="008B3117" w:rsidRDefault="00613415" w:rsidP="00613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r w:rsidR="00416BA7" w:rsidRPr="008B3117">
        <w:rPr>
          <w:rFonts w:ascii="Times New Roman" w:hAnsi="Times New Roman" w:cs="Times New Roman"/>
          <w:sz w:val="24"/>
          <w:szCs w:val="24"/>
        </w:rPr>
        <w:t>DESC</w:t>
      </w:r>
    </w:p>
    <w:p w14:paraId="273D9F69" w14:textId="683ED589" w:rsidR="00F07B94" w:rsidRPr="008B3117" w:rsidRDefault="00613415" w:rsidP="00613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3FEE5220" w14:textId="3DC7F3DE" w:rsidR="00613415" w:rsidRPr="008B3117" w:rsidRDefault="001D6A35" w:rsidP="006134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5) Who is the MOST experienced programmer?</w:t>
      </w:r>
    </w:p>
    <w:p w14:paraId="1A40705B" w14:textId="77777777" w:rsidR="005D1573" w:rsidRPr="008B3117" w:rsidRDefault="005D1573" w:rsidP="005D1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</w:p>
    <w:p w14:paraId="3523027D" w14:textId="77777777" w:rsidR="005D1573" w:rsidRPr="008B3117" w:rsidRDefault="005D1573" w:rsidP="005D1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1B234E6D" w14:textId="40265936" w:rsidR="005D1573" w:rsidRPr="008B3117" w:rsidRDefault="005D1573" w:rsidP="005D1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32D4D" w14:textId="34847D58" w:rsidR="001D6A35" w:rsidRPr="008B3117" w:rsidRDefault="005D1573" w:rsidP="005D1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02DF58D4" w14:textId="38C2D060" w:rsidR="005212CB" w:rsidRPr="008B3117" w:rsidRDefault="005212CB" w:rsidP="005D15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6) Which language is known by ONLY ONE programmer?</w:t>
      </w:r>
    </w:p>
    <w:p w14:paraId="3D586412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language</w:t>
      </w:r>
    </w:p>
    <w:p w14:paraId="0303DE95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(</w:t>
      </w:r>
    </w:p>
    <w:p w14:paraId="467EBE04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prof1 AS language</w:t>
      </w:r>
    </w:p>
    <w:p w14:paraId="074C68AA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1957F7A2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UNION ALL</w:t>
      </w:r>
    </w:p>
    <w:p w14:paraId="5EC3CC54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prof2 AS language</w:t>
      </w:r>
    </w:p>
    <w:p w14:paraId="1882A17D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6679EC42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languages_known</w:t>
      </w:r>
      <w:proofErr w:type="spellEnd"/>
    </w:p>
    <w:p w14:paraId="6E69947D" w14:textId="77777777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language</w:t>
      </w:r>
    </w:p>
    <w:p w14:paraId="591BD273" w14:textId="63726A8E" w:rsidR="008A5523" w:rsidRPr="008B3117" w:rsidRDefault="008A5523" w:rsidP="008A55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= 1;</w:t>
      </w:r>
    </w:p>
    <w:p w14:paraId="71B6209E" w14:textId="77777777" w:rsidR="00421B63" w:rsidRPr="008B3117" w:rsidRDefault="00421B63" w:rsidP="008A55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88052" w14:textId="3E22D0AC" w:rsidR="00421B63" w:rsidRPr="008B3117" w:rsidRDefault="00421B63" w:rsidP="008A55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7) Who is the YONGEST programmer knowing DBASE?</w:t>
      </w:r>
    </w:p>
    <w:p w14:paraId="5B4B285A" w14:textId="77777777" w:rsidR="007E1EB9" w:rsidRPr="008B3117" w:rsidRDefault="007E1EB9" w:rsidP="007E1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6D57F935" w14:textId="77777777" w:rsidR="007E1EB9" w:rsidRPr="008B3117" w:rsidRDefault="007E1EB9" w:rsidP="007E1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63005166" w14:textId="77777777" w:rsidR="007E1EB9" w:rsidRPr="008B3117" w:rsidRDefault="007E1EB9" w:rsidP="007E1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= 'DBASE' OR prof2 = 'DBASE'</w:t>
      </w:r>
    </w:p>
    <w:p w14:paraId="1E3FACAB" w14:textId="77777777" w:rsidR="007E1EB9" w:rsidRPr="008B3117" w:rsidRDefault="007E1EB9" w:rsidP="007E1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0FBFEA7" w14:textId="0BCFE435" w:rsidR="00421B63" w:rsidRPr="008B3117" w:rsidRDefault="007E1EB9" w:rsidP="007E1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LIMIT 1;</w:t>
      </w:r>
    </w:p>
    <w:p w14:paraId="34EE4848" w14:textId="11E3D867" w:rsidR="007E1EB9" w:rsidRPr="008B3117" w:rsidRDefault="007E1EB9" w:rsidP="007E1E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As DBASE is not in the inserted value there is no result.</w:t>
      </w:r>
    </w:p>
    <w:p w14:paraId="75DB902E" w14:textId="15A5E7FA" w:rsidR="00DA721C" w:rsidRPr="008B3117" w:rsidRDefault="00DA721C" w:rsidP="007E1EB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8) Which institute has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MOST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NUMBER of students?</w:t>
      </w:r>
    </w:p>
    <w:p w14:paraId="3E593F60" w14:textId="77777777" w:rsidR="00E83FBF" w:rsidRPr="008B3117" w:rsidRDefault="00E83FBF" w:rsidP="00E83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institute,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name)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00E10E7C" w14:textId="77777777" w:rsidR="00E83FBF" w:rsidRPr="008B3117" w:rsidRDefault="00E83FBF" w:rsidP="00E83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54F55EE5" w14:textId="77777777" w:rsidR="00E83FBF" w:rsidRPr="008B3117" w:rsidRDefault="00E83FBF" w:rsidP="00E83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</w:p>
    <w:p w14:paraId="64466BB4" w14:textId="77777777" w:rsidR="00E83FBF" w:rsidRPr="008B3117" w:rsidRDefault="00E83FBF" w:rsidP="00E83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08BA034F" w14:textId="7C9ECF00" w:rsidR="00E83FBF" w:rsidRPr="008B3117" w:rsidRDefault="00E83FBF" w:rsidP="00E83F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6FAC887B" w14:textId="08BD09CA" w:rsidR="00E83FBF" w:rsidRPr="008B3117" w:rsidRDefault="00C94894" w:rsidP="00E83F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9) Which female programmer earns MORE than 3000/- but DOES NOT know C, C++, Oracle or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Dbase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7C60386" w14:textId="77777777" w:rsidR="004543CF" w:rsidRPr="008B3117" w:rsidRDefault="004543CF" w:rsidP="00454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3282091E" w14:textId="77777777" w:rsidR="004543CF" w:rsidRPr="008B3117" w:rsidRDefault="004543CF" w:rsidP="00454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41A48AC8" w14:textId="77777777" w:rsidR="004543CF" w:rsidRPr="008B3117" w:rsidRDefault="004543CF" w:rsidP="00454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sex = 'F'</w:t>
      </w:r>
    </w:p>
    <w:p w14:paraId="606CEE0D" w14:textId="77777777" w:rsidR="004543CF" w:rsidRPr="008B3117" w:rsidRDefault="004543CF" w:rsidP="00454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AND salary &gt; 3000</w:t>
      </w:r>
    </w:p>
    <w:p w14:paraId="3531E149" w14:textId="4DF548EE" w:rsidR="004543CF" w:rsidRPr="008B3117" w:rsidRDefault="004543CF" w:rsidP="00454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AND NOT (prof1 IN ('C', 'C++', 'Oracle', '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') OR prof2 IN ('C', 'C++', 'Oracle', '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'));</w:t>
      </w:r>
    </w:p>
    <w:p w14:paraId="44292B69" w14:textId="0A3D0CC7" w:rsidR="00B34234" w:rsidRPr="008B3117" w:rsidRDefault="00CB52C6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10) Which is the COSTLIEST course?</w:t>
      </w:r>
    </w:p>
    <w:p w14:paraId="09BF7E34" w14:textId="77777777" w:rsidR="00A664FC" w:rsidRPr="008B3117" w:rsidRDefault="00A664FC" w:rsidP="00A66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course</w:t>
      </w:r>
    </w:p>
    <w:p w14:paraId="1259565A" w14:textId="77777777" w:rsidR="00A664FC" w:rsidRPr="008B3117" w:rsidRDefault="00A664FC" w:rsidP="00A66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08527CC9" w14:textId="77777777" w:rsidR="00A664FC" w:rsidRPr="008B3117" w:rsidRDefault="00A664FC" w:rsidP="00A66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 DESC</w:t>
      </w:r>
    </w:p>
    <w:p w14:paraId="44E1E737" w14:textId="5F89E670" w:rsidR="00A664FC" w:rsidRPr="008B3117" w:rsidRDefault="00A664FC" w:rsidP="00A66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470763B1" w14:textId="290A609C" w:rsidR="00334421" w:rsidRPr="008B3117" w:rsidRDefault="00334421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11) Who are the male programmers earning BELOW the AVERAGE salary of female programmers?</w:t>
      </w:r>
    </w:p>
    <w:p w14:paraId="3213EE71" w14:textId="77777777" w:rsidR="004F4558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41AF38F8" w14:textId="77777777" w:rsidR="004F4558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7A296CB7" w14:textId="77777777" w:rsidR="004F4558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sex = 'M' </w:t>
      </w:r>
    </w:p>
    <w:p w14:paraId="223C9487" w14:textId="77777777" w:rsidR="004F4558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AND salary &lt; (</w:t>
      </w:r>
    </w:p>
    <w:p w14:paraId="091AD630" w14:textId="77777777" w:rsidR="004F4558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salary)</w:t>
      </w:r>
    </w:p>
    <w:p w14:paraId="6597AC6D" w14:textId="77777777" w:rsidR="004F4558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06BECC42" w14:textId="77777777" w:rsidR="004F4558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WHERE sex = 'F'</w:t>
      </w:r>
    </w:p>
    <w:p w14:paraId="291917DF" w14:textId="60AEC0B7" w:rsidR="00A664FC" w:rsidRPr="008B3117" w:rsidRDefault="004F4558" w:rsidP="004F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84DC9E3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12) Which course has been done by MOST of the students? </w:t>
      </w:r>
    </w:p>
    <w:p w14:paraId="0D28A588" w14:textId="77777777" w:rsidR="001168C8" w:rsidRPr="008B3117" w:rsidRDefault="001168C8" w:rsidP="001168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course,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6B630581" w14:textId="77777777" w:rsidR="001168C8" w:rsidRPr="008B3117" w:rsidRDefault="001168C8" w:rsidP="001168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FROM studies</w:t>
      </w:r>
    </w:p>
    <w:p w14:paraId="50D7216B" w14:textId="77777777" w:rsidR="001168C8" w:rsidRPr="008B3117" w:rsidRDefault="001168C8" w:rsidP="001168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course</w:t>
      </w:r>
    </w:p>
    <w:p w14:paraId="6829F3F0" w14:textId="77777777" w:rsidR="001168C8" w:rsidRPr="008B3117" w:rsidRDefault="001168C8" w:rsidP="001168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469D254" w14:textId="2C8037DF" w:rsidR="004F4558" w:rsidRPr="008B3117" w:rsidRDefault="001168C8" w:rsidP="001168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53265A9E" w14:textId="77777777" w:rsidR="003D2C20" w:rsidRPr="008B3117" w:rsidRDefault="003D2C20" w:rsidP="001168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C2A186" w14:textId="3E429CF7" w:rsidR="003D2C20" w:rsidRPr="008B3117" w:rsidRDefault="003D2C20" w:rsidP="001168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//When there are two equal number of students taken same courses then </w:t>
      </w:r>
    </w:p>
    <w:p w14:paraId="5A9C5F66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course,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3C04C404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1DE09FE0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course</w:t>
      </w:r>
    </w:p>
    <w:p w14:paraId="4D6226B8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= (</w:t>
      </w:r>
    </w:p>
    <w:p w14:paraId="49745296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0E9113FF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(</w:t>
      </w:r>
    </w:p>
    <w:p w14:paraId="6EB8C665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41A009B3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FROM studies</w:t>
      </w:r>
    </w:p>
    <w:p w14:paraId="33A0FF5B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GROUP BY course</w:t>
      </w:r>
    </w:p>
    <w:p w14:paraId="42710C0B" w14:textId="77777777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course_counts</w:t>
      </w:r>
      <w:proofErr w:type="spellEnd"/>
    </w:p>
    <w:p w14:paraId="50931375" w14:textId="05E7CE80" w:rsidR="007440A3" w:rsidRPr="008B3117" w:rsidRDefault="007440A3" w:rsidP="007440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48DB3EDF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13) Display name of the institute and course Which has below AVERAGE course fee? </w:t>
      </w:r>
    </w:p>
    <w:p w14:paraId="495B47AA" w14:textId="77777777" w:rsidR="000F7B71" w:rsidRPr="008B3117" w:rsidRDefault="000F7B71" w:rsidP="000F7B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9160E" w14:textId="77777777" w:rsidR="000F7B71" w:rsidRPr="008B3117" w:rsidRDefault="000F7B71" w:rsidP="000F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institute, course</w:t>
      </w:r>
    </w:p>
    <w:p w14:paraId="1C2FF400" w14:textId="77777777" w:rsidR="000F7B71" w:rsidRPr="008B3117" w:rsidRDefault="000F7B71" w:rsidP="000F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76B06077" w14:textId="77777777" w:rsidR="000F7B71" w:rsidRPr="008B3117" w:rsidRDefault="000F7B71" w:rsidP="000F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 &lt; (</w:t>
      </w:r>
    </w:p>
    <w:p w14:paraId="6771A579" w14:textId="77777777" w:rsidR="000F7B71" w:rsidRPr="008B3117" w:rsidRDefault="000F7B71" w:rsidP="000F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DECIMAL))</w:t>
      </w:r>
    </w:p>
    <w:p w14:paraId="0DE5F0B2" w14:textId="77777777" w:rsidR="000F7B71" w:rsidRPr="008B3117" w:rsidRDefault="000F7B71" w:rsidP="000F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studies</w:t>
      </w:r>
    </w:p>
    <w:p w14:paraId="1E392E21" w14:textId="494F990E" w:rsidR="00C302FE" w:rsidRPr="008B3117" w:rsidRDefault="000F7B71" w:rsidP="000F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104FA7A9" w14:textId="77777777" w:rsidR="00143790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14) Which institute conducts COSTLIEST course? </w:t>
      </w:r>
    </w:p>
    <w:p w14:paraId="355E9A91" w14:textId="77777777" w:rsidR="00143790" w:rsidRPr="008B3117" w:rsidRDefault="00143790" w:rsidP="0014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institute, course</w:t>
      </w:r>
    </w:p>
    <w:p w14:paraId="095C7AE8" w14:textId="77777777" w:rsidR="00143790" w:rsidRPr="008B3117" w:rsidRDefault="00143790" w:rsidP="0014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3BE3BBAC" w14:textId="77777777" w:rsidR="00143790" w:rsidRPr="008B3117" w:rsidRDefault="00143790" w:rsidP="0014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 = (</w:t>
      </w:r>
    </w:p>
    <w:p w14:paraId="2AA38177" w14:textId="77777777" w:rsidR="00143790" w:rsidRPr="008B3117" w:rsidRDefault="00143790" w:rsidP="0014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DECIMAL))</w:t>
      </w:r>
    </w:p>
    <w:p w14:paraId="5DAA6CBF" w14:textId="77777777" w:rsidR="00143790" w:rsidRPr="008B3117" w:rsidRDefault="00143790" w:rsidP="0014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studies</w:t>
      </w:r>
    </w:p>
    <w:p w14:paraId="516A18AF" w14:textId="6E1AD644" w:rsidR="00143790" w:rsidRPr="008B3117" w:rsidRDefault="00143790" w:rsidP="0014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29BC18DD" w14:textId="5ADFA92D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15) Which course has below AVERAGE number of students? </w:t>
      </w:r>
    </w:p>
    <w:p w14:paraId="5B1A84EA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course,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2369F03B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3231DE80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course</w:t>
      </w:r>
    </w:p>
    <w:p w14:paraId="3E31B0E3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&lt; (</w:t>
      </w:r>
    </w:p>
    <w:p w14:paraId="135BCCE2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43CFBA77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(</w:t>
      </w:r>
    </w:p>
    <w:p w14:paraId="13314232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63C53F45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FROM studies</w:t>
      </w:r>
    </w:p>
    <w:p w14:paraId="2119225E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GROUP BY course</w:t>
      </w:r>
    </w:p>
    <w:p w14:paraId="5C4843FE" w14:textId="77777777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avg_students</w:t>
      </w:r>
      <w:proofErr w:type="spellEnd"/>
    </w:p>
    <w:p w14:paraId="4CA05E4A" w14:textId="5B654AED" w:rsidR="009C3CD9" w:rsidRPr="008B3117" w:rsidRDefault="009C3CD9" w:rsidP="009C3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5591891A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16) Which institute conducts the above course? </w:t>
      </w:r>
    </w:p>
    <w:p w14:paraId="1FDE51BF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17) Display names of the course WHOSE fees are within 1000(+ or -) of the AVERAGE fee. </w:t>
      </w:r>
    </w:p>
    <w:p w14:paraId="3A33369C" w14:textId="77777777" w:rsidR="009200B7" w:rsidRPr="008B3117" w:rsidRDefault="009200B7" w:rsidP="00920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course</w:t>
      </w:r>
    </w:p>
    <w:p w14:paraId="59C2C960" w14:textId="77777777" w:rsidR="009200B7" w:rsidRPr="008B3117" w:rsidRDefault="009200B7" w:rsidP="00920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studies</w:t>
      </w:r>
    </w:p>
    <w:p w14:paraId="20B44563" w14:textId="77777777" w:rsidR="009200B7" w:rsidRPr="008B3117" w:rsidRDefault="009200B7" w:rsidP="00920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 - (</w:t>
      </w:r>
    </w:p>
    <w:p w14:paraId="3ED6B4D1" w14:textId="77777777" w:rsidR="009200B7" w:rsidRPr="008B3117" w:rsidRDefault="009200B7" w:rsidP="00920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DECIMAL))</w:t>
      </w:r>
    </w:p>
    <w:p w14:paraId="4DE38533" w14:textId="77777777" w:rsidR="009200B7" w:rsidRPr="008B3117" w:rsidRDefault="009200B7" w:rsidP="00920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studies</w:t>
      </w:r>
    </w:p>
    <w:p w14:paraId="617D8809" w14:textId="2C79D61D" w:rsidR="009200B7" w:rsidRPr="008B3117" w:rsidRDefault="009200B7" w:rsidP="00920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)) &lt;= 1000;</w:t>
      </w:r>
    </w:p>
    <w:p w14:paraId="50459425" w14:textId="77777777" w:rsidR="002B6220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18) Which package has the HIGEST development cost?</w:t>
      </w:r>
    </w:p>
    <w:p w14:paraId="02E27D8E" w14:textId="77777777" w:rsidR="00B44EA8" w:rsidRPr="008B3117" w:rsidRDefault="00E3557F" w:rsidP="00B44E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4EA8"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45F759A6" w14:textId="77777777" w:rsidR="00B44EA8" w:rsidRPr="008B3117" w:rsidRDefault="00B44EA8" w:rsidP="00B44E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D36FD77" w14:textId="77777777" w:rsidR="00B44EA8" w:rsidRPr="008B3117" w:rsidRDefault="00B44EA8" w:rsidP="00B44E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56C50A1" w14:textId="01A685A4" w:rsidR="00E3557F" w:rsidRPr="008B3117" w:rsidRDefault="00B44EA8" w:rsidP="00B44E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3368C88A" w14:textId="01768858" w:rsidR="009E3691" w:rsidRPr="008B3117" w:rsidRDefault="00E3557F" w:rsidP="009E369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19) Which package has the LOWEST selling cost? </w:t>
      </w:r>
    </w:p>
    <w:p w14:paraId="55E2233C" w14:textId="77777777" w:rsidR="009E3691" w:rsidRPr="008B3117" w:rsidRDefault="009E3691" w:rsidP="009E36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 </w:t>
      </w:r>
    </w:p>
    <w:p w14:paraId="5F6E8B1D" w14:textId="77777777" w:rsidR="009E3691" w:rsidRPr="008B3117" w:rsidRDefault="009E3691" w:rsidP="009E36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from software </w:t>
      </w:r>
    </w:p>
    <w:p w14:paraId="2EDBBAF7" w14:textId="77777777" w:rsidR="009E3691" w:rsidRPr="008B3117" w:rsidRDefault="009E3691" w:rsidP="009E36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EDEE9" w14:textId="3EA070FE" w:rsidR="009E3691" w:rsidRPr="008B3117" w:rsidRDefault="009E3691" w:rsidP="009E36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6B989A16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20) Who developed the package, which has sold the LEAST number of copies? </w:t>
      </w:r>
    </w:p>
    <w:p w14:paraId="1F35E8EC" w14:textId="77777777" w:rsidR="00492643" w:rsidRPr="008B3117" w:rsidRDefault="00492643" w:rsidP="00492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56259" w14:textId="77777777" w:rsidR="00492643" w:rsidRPr="008B3117" w:rsidRDefault="00492643" w:rsidP="00492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050AEE84" w14:textId="77777777" w:rsidR="00492643" w:rsidRPr="008B3117" w:rsidRDefault="00492643" w:rsidP="00492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sold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5FE99499" w14:textId="0F6CECF0" w:rsidR="00492643" w:rsidRPr="008B3117" w:rsidRDefault="00492643" w:rsidP="004926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62699CE9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21) Which language was used to develop the package WHICH has the HIGEST sales amount? </w:t>
      </w:r>
    </w:p>
    <w:p w14:paraId="63871D35" w14:textId="77777777" w:rsidR="0093375E" w:rsidRPr="008B3117" w:rsidRDefault="0093375E" w:rsidP="00933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prof1</w:t>
      </w:r>
    </w:p>
    <w:p w14:paraId="51785631" w14:textId="77777777" w:rsidR="0093375E" w:rsidRPr="008B3117" w:rsidRDefault="0093375E" w:rsidP="00933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108F6AC6" w14:textId="77777777" w:rsidR="0093375E" w:rsidRPr="008B3117" w:rsidRDefault="0093375E" w:rsidP="00933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68FFE0A7" w14:textId="77777777" w:rsidR="0093375E" w:rsidRPr="008B3117" w:rsidRDefault="0093375E" w:rsidP="00933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s.sold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8139B89" w14:textId="3B5A65BF" w:rsidR="0085316D" w:rsidRPr="008B3117" w:rsidRDefault="0093375E" w:rsidP="009337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50234C46" w14:textId="77777777" w:rsidR="00334421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22) How many copies of the package that has the LEAST DIFFRENCE between development and selling cost were sold? </w:t>
      </w:r>
    </w:p>
    <w:p w14:paraId="325E4589" w14:textId="77777777" w:rsidR="007E5AD5" w:rsidRPr="008B3117" w:rsidRDefault="007E5AD5" w:rsidP="007E5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sold</w:t>
      </w:r>
    </w:p>
    <w:p w14:paraId="659E6079" w14:textId="77777777" w:rsidR="007E5AD5" w:rsidRPr="008B3117" w:rsidRDefault="007E5AD5" w:rsidP="007E5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07E7FBA5" w14:textId="77777777" w:rsidR="007E5AD5" w:rsidRPr="008B3117" w:rsidRDefault="007E5AD5" w:rsidP="007E5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C98D05" w14:textId="69AD9BD1" w:rsidR="0085316D" w:rsidRPr="008B3117" w:rsidRDefault="007E5AD5" w:rsidP="007E5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4A1330AD" w14:textId="71D8960F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23) Which is the COSTLIEST package developed in PASCAL? </w:t>
      </w:r>
    </w:p>
    <w:p w14:paraId="72627D83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47760985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165801C5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9489CDC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name</w:t>
      </w:r>
    </w:p>
    <w:p w14:paraId="01B689E7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52D51E8F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WHERE prof1 = 'Pascal'</w:t>
      </w:r>
    </w:p>
    <w:p w14:paraId="55024445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301E042" w14:textId="77777777" w:rsidR="00CA149E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0A92BCE" w14:textId="0A0531FA" w:rsidR="0085316D" w:rsidRPr="008B3117" w:rsidRDefault="00CA149E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196FA195" w14:textId="77777777" w:rsidR="00B61BEA" w:rsidRPr="008B3117" w:rsidRDefault="00B61BEA" w:rsidP="00CA14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24DECF" w14:textId="77777777" w:rsidR="00156D43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24) Which language was used to develop the MOST NUMBER of package?</w:t>
      </w:r>
    </w:p>
    <w:p w14:paraId="39688F87" w14:textId="77777777" w:rsidR="0091077F" w:rsidRPr="008B3117" w:rsidRDefault="0091077F" w:rsidP="00910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</w:t>
      </w:r>
      <w:proofErr w:type="spellEnd"/>
    </w:p>
    <w:p w14:paraId="7B56F632" w14:textId="77777777" w:rsidR="0091077F" w:rsidRPr="008B3117" w:rsidRDefault="0091077F" w:rsidP="00910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522FD94B" w14:textId="77777777" w:rsidR="0091077F" w:rsidRPr="008B3117" w:rsidRDefault="0091077F" w:rsidP="00910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IS NOT NULL</w:t>
      </w:r>
    </w:p>
    <w:p w14:paraId="10AFF947" w14:textId="77777777" w:rsidR="0091077F" w:rsidRPr="008B3117" w:rsidRDefault="0091077F" w:rsidP="00910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</w:t>
      </w:r>
    </w:p>
    <w:p w14:paraId="49FAC2E7" w14:textId="77777777" w:rsidR="0091077F" w:rsidRPr="008B3117" w:rsidRDefault="0091077F" w:rsidP="00910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DESC</w:t>
      </w:r>
    </w:p>
    <w:p w14:paraId="5D547945" w14:textId="3413F4E8" w:rsidR="00CA7074" w:rsidRPr="008B3117" w:rsidRDefault="0091077F" w:rsidP="00910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063E03EA" w14:textId="234E5523" w:rsidR="005B32FE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53046E" w14:textId="7B9E62B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25) Which programmer has developed the HIGEST NUMBER of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A50AC5A" w14:textId="77777777" w:rsidR="00294A72" w:rsidRPr="008B3117" w:rsidRDefault="00294A72" w:rsidP="00294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programmer,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</w:t>
      </w:r>
      <w:proofErr w:type="spellEnd"/>
    </w:p>
    <w:p w14:paraId="63F0DD79" w14:textId="77777777" w:rsidR="00294A72" w:rsidRPr="008B3117" w:rsidRDefault="00294A72" w:rsidP="00294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2A6D5090" w14:textId="77777777" w:rsidR="00294A72" w:rsidRPr="008B3117" w:rsidRDefault="00294A72" w:rsidP="00294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</w:p>
    <w:p w14:paraId="3EB8637A" w14:textId="77777777" w:rsidR="00294A72" w:rsidRPr="008B3117" w:rsidRDefault="00294A72" w:rsidP="00294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DESC</w:t>
      </w:r>
    </w:p>
    <w:p w14:paraId="2DF613CD" w14:textId="42CD1DE1" w:rsidR="002435CC" w:rsidRPr="008B3117" w:rsidRDefault="00294A72" w:rsidP="00294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4B345C64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26) Who is the author of the COSTLIEST package? </w:t>
      </w:r>
    </w:p>
    <w:p w14:paraId="506CF2AF" w14:textId="77777777" w:rsidR="003F317F" w:rsidRPr="008B3117" w:rsidRDefault="003F317F" w:rsidP="003F3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 AS author, title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package_title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selling_cost</w:t>
      </w:r>
      <w:proofErr w:type="spellEnd"/>
    </w:p>
    <w:p w14:paraId="7EA6F70A" w14:textId="77777777" w:rsidR="003F317F" w:rsidRPr="008B3117" w:rsidRDefault="003F317F" w:rsidP="003F3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6660482C" w14:textId="77777777" w:rsidR="003F317F" w:rsidRPr="008B3117" w:rsidRDefault="003F317F" w:rsidP="003F3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DE190E0" w14:textId="16BD9E79" w:rsidR="0085316D" w:rsidRPr="008B3117" w:rsidRDefault="003F317F" w:rsidP="003F3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705AC201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27) Display names of packages WHICH have been sold LESS THAN the AVERAGE number of copies?</w:t>
      </w:r>
    </w:p>
    <w:p w14:paraId="65B62C1C" w14:textId="77777777" w:rsidR="000873E7" w:rsidRPr="008B3117" w:rsidRDefault="000873E7" w:rsidP="00087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18C72409" w14:textId="77777777" w:rsidR="000873E7" w:rsidRPr="008B3117" w:rsidRDefault="000873E7" w:rsidP="00087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21CCDECA" w14:textId="2ABE3C65" w:rsidR="0085316D" w:rsidRPr="008B3117" w:rsidRDefault="000873E7" w:rsidP="00087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sold &lt; (SELECT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sold) FROM software);</w:t>
      </w:r>
    </w:p>
    <w:p w14:paraId="55243939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28) Who are the female programmers earning MORE than the HIGEST paid male programmers? </w:t>
      </w:r>
    </w:p>
    <w:p w14:paraId="717F0689" w14:textId="77777777" w:rsidR="00772821" w:rsidRPr="008B3117" w:rsidRDefault="00772821" w:rsidP="007728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p_female.name,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female.salary</w:t>
      </w:r>
      <w:proofErr w:type="spellEnd"/>
      <w:proofErr w:type="gramEnd"/>
    </w:p>
    <w:p w14:paraId="312AA364" w14:textId="77777777" w:rsidR="00772821" w:rsidRPr="008B3117" w:rsidRDefault="00772821" w:rsidP="007728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FROM programmer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p_female</w:t>
      </w:r>
      <w:proofErr w:type="spellEnd"/>
    </w:p>
    <w:p w14:paraId="4BCB0347" w14:textId="77777777" w:rsidR="00772821" w:rsidRPr="008B3117" w:rsidRDefault="00772821" w:rsidP="007728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(SELECT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FROM programmer WHERE sex = 'M')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p_male</w:t>
      </w:r>
      <w:proofErr w:type="spellEnd"/>
    </w:p>
    <w:p w14:paraId="46498D5D" w14:textId="77777777" w:rsidR="00772821" w:rsidRPr="008B3117" w:rsidRDefault="00772821" w:rsidP="007728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female.salary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p_male.max_salary</w:t>
      </w:r>
      <w:proofErr w:type="spellEnd"/>
    </w:p>
    <w:p w14:paraId="475FCF54" w14:textId="7BFB1C8D" w:rsidR="0085316D" w:rsidRPr="008B3117" w:rsidRDefault="00772821" w:rsidP="007728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p_female.sex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'F';</w:t>
      </w:r>
    </w:p>
    <w:p w14:paraId="3EC8F013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29) Which language has been stated as prof1 by MOST of the programmers? </w:t>
      </w:r>
    </w:p>
    <w:p w14:paraId="049E7352" w14:textId="77777777" w:rsidR="007E5363" w:rsidRPr="008B3117" w:rsidRDefault="007E5363" w:rsidP="007E53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</w:p>
    <w:p w14:paraId="4DBAB68E" w14:textId="77777777" w:rsidR="007E5363" w:rsidRPr="008B3117" w:rsidRDefault="007E5363" w:rsidP="007E53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EFA450A" w14:textId="77777777" w:rsidR="007E5363" w:rsidRPr="008B3117" w:rsidRDefault="007E5363" w:rsidP="007E53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prof1 IS NOT NULL</w:t>
      </w:r>
    </w:p>
    <w:p w14:paraId="3237448F" w14:textId="77777777" w:rsidR="007E5363" w:rsidRPr="008B3117" w:rsidRDefault="007E5363" w:rsidP="007E53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</w:t>
      </w:r>
    </w:p>
    <w:p w14:paraId="0D4DF712" w14:textId="77777777" w:rsidR="007E5363" w:rsidRPr="008B3117" w:rsidRDefault="007E5363" w:rsidP="007E53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DESC</w:t>
      </w:r>
    </w:p>
    <w:p w14:paraId="6EB1A680" w14:textId="030C2E35" w:rsidR="0085316D" w:rsidRPr="008B3117" w:rsidRDefault="007E5363" w:rsidP="007E53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LIMIT 1;</w:t>
      </w:r>
    </w:p>
    <w:p w14:paraId="764966B4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30) Who are the authors of packages, WHICH have recovered MORE THAN double the development cost? </w:t>
      </w:r>
    </w:p>
    <w:p w14:paraId="0765665F" w14:textId="77777777" w:rsidR="005A6A1E" w:rsidRPr="008B3117" w:rsidRDefault="005A6A1E" w:rsidP="005A6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name AS author, title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package_title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development_cost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selling_cost</w:t>
      </w:r>
      <w:proofErr w:type="spellEnd"/>
    </w:p>
    <w:p w14:paraId="5814EEDA" w14:textId="77777777" w:rsidR="005A6A1E" w:rsidRPr="008B3117" w:rsidRDefault="005A6A1E" w:rsidP="005A6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2340AA8F" w14:textId="23A1B18D" w:rsidR="0085316D" w:rsidRPr="008B3117" w:rsidRDefault="005A6A1E" w:rsidP="005A6A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&gt; (2 *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);</w:t>
      </w:r>
      <w:r w:rsidR="002C1299" w:rsidRPr="008B3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FB423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31) Display programmer names and CHEAPEST package developed by them in EACH language? 32) Who is the YOUNGEST male programmer born in 1965? </w:t>
      </w:r>
    </w:p>
    <w:p w14:paraId="1408BF93" w14:textId="77777777" w:rsidR="002808B0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s.name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s.title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package_title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language,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development_cost</w:t>
      </w:r>
      <w:proofErr w:type="spellEnd"/>
    </w:p>
    <w:p w14:paraId="2EAA1CFB" w14:textId="77777777" w:rsidR="002808B0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(</w:t>
      </w:r>
    </w:p>
    <w:p w14:paraId="4F2693F6" w14:textId="77777777" w:rsidR="002808B0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min_cost</w:t>
      </w:r>
      <w:proofErr w:type="spellEnd"/>
    </w:p>
    <w:p w14:paraId="160728D9" w14:textId="77777777" w:rsidR="002808B0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software</w:t>
      </w:r>
    </w:p>
    <w:p w14:paraId="2BB6D690" w14:textId="77777777" w:rsidR="002808B0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</w:p>
    <w:p w14:paraId="205221F7" w14:textId="77777777" w:rsidR="002808B0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cheapest_packages</w:t>
      </w:r>
      <w:proofErr w:type="spellEnd"/>
    </w:p>
    <w:p w14:paraId="09EDB76F" w14:textId="77777777" w:rsidR="002808B0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software s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cheapest_packages.dev_in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cheapest_packages.min_cost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s.dcost</w:t>
      </w:r>
      <w:proofErr w:type="spellEnd"/>
      <w:proofErr w:type="gramEnd"/>
    </w:p>
    <w:p w14:paraId="48ADBE66" w14:textId="7FA2C15C" w:rsidR="0085316D" w:rsidRPr="008B3117" w:rsidRDefault="002808B0" w:rsidP="00280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p.name;</w:t>
      </w:r>
    </w:p>
    <w:p w14:paraId="3D6C5E29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33) Display language used by EACH programmer to develop the HIGEST selling and LOWEST selling package. </w:t>
      </w:r>
    </w:p>
    <w:p w14:paraId="715D8A53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highest_selling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2C908B17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max_sold</w:t>
      </w:r>
      <w:proofErr w:type="spellEnd"/>
    </w:p>
    <w:p w14:paraId="4034AB6D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software</w:t>
      </w:r>
    </w:p>
    <w:p w14:paraId="3FA145AC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</w:p>
    <w:p w14:paraId="28FA9F7E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),</w:t>
      </w:r>
    </w:p>
    <w:p w14:paraId="31C56D9B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lowest_selling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7E0A9C0F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sold)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min_sold</w:t>
      </w:r>
      <w:proofErr w:type="spellEnd"/>
    </w:p>
    <w:p w14:paraId="7811F9F6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software</w:t>
      </w:r>
    </w:p>
    <w:p w14:paraId="64AF3EC9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</w:p>
    <w:p w14:paraId="32089EEE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0FC5D83F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34059CD0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language_highest_selling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565DACAE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language_lowest_selling</w:t>
      </w:r>
      <w:proofErr w:type="spellEnd"/>
    </w:p>
    <w:p w14:paraId="62B6763C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FROM programmer p</w:t>
      </w:r>
    </w:p>
    <w:p w14:paraId="0CE2D2A3" w14:textId="77777777" w:rsidR="00BC0E6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highest_selling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hs.dev_in</w:t>
      </w:r>
      <w:proofErr w:type="spellEnd"/>
    </w:p>
    <w:p w14:paraId="00FF588D" w14:textId="74B76DD6" w:rsidR="003B0DD8" w:rsidRPr="008B3117" w:rsidRDefault="00BC0E68" w:rsidP="00BC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lowest_selling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ls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39B09B88" w14:textId="77777777" w:rsidR="0085316D" w:rsidRPr="008B3117" w:rsidRDefault="0085316D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4C129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34) Who is the OLDEST female programmer WHO joined in 1992 6 </w:t>
      </w:r>
    </w:p>
    <w:p w14:paraId="304B7004" w14:textId="77777777" w:rsidR="00FD3030" w:rsidRPr="008B3117" w:rsidRDefault="00FD3030" w:rsidP="00FD3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name</w:t>
      </w:r>
    </w:p>
    <w:p w14:paraId="59152756" w14:textId="77777777" w:rsidR="00FD3030" w:rsidRPr="008B3117" w:rsidRDefault="00FD3030" w:rsidP="00FD3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1B92FEF0" w14:textId="77777777" w:rsidR="00FD3030" w:rsidRPr="008B3117" w:rsidRDefault="00FD3030" w:rsidP="00FD3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sex = 'F'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'1992-01-01'</w:t>
      </w:r>
    </w:p>
    <w:p w14:paraId="714AF7DB" w14:textId="77777777" w:rsidR="00FD3030" w:rsidRPr="008B3117" w:rsidRDefault="00FD3030" w:rsidP="00FD3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35124671" w14:textId="64136F03" w:rsidR="0085316D" w:rsidRPr="008B3117" w:rsidRDefault="00FD3030" w:rsidP="00FD3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258E9923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35) In WHICH year where the MOST NUMBER of programmer born? </w:t>
      </w:r>
    </w:p>
    <w:p w14:paraId="7FD359B3" w14:textId="77777777" w:rsidR="00B33B01" w:rsidRPr="008B3117" w:rsidRDefault="00B33B01" w:rsidP="00B3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</w:p>
    <w:p w14:paraId="6A2522C2" w14:textId="77777777" w:rsidR="00B33B01" w:rsidRPr="008B3117" w:rsidRDefault="00B33B01" w:rsidP="00B3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2DB35AB3" w14:textId="77777777" w:rsidR="00B33B01" w:rsidRPr="008B3117" w:rsidRDefault="00B33B01" w:rsidP="00B3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54AB3FEC" w14:textId="77777777" w:rsidR="00B33B01" w:rsidRPr="008B3117" w:rsidRDefault="00B33B01" w:rsidP="00B3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DESC</w:t>
      </w:r>
    </w:p>
    <w:p w14:paraId="447B11B5" w14:textId="48C011BB" w:rsidR="0085316D" w:rsidRPr="008B3117" w:rsidRDefault="00B33B01" w:rsidP="00B3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05E77F1C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36) In WHICH month did MOST NUMBRER of programmer join? </w:t>
      </w:r>
    </w:p>
    <w:p w14:paraId="647E1AEB" w14:textId="77777777" w:rsidR="00C60B8A" w:rsidRPr="008B3117" w:rsidRDefault="00C60B8A" w:rsidP="00C60B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join_month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</w:p>
    <w:p w14:paraId="54DB9A96" w14:textId="77777777" w:rsidR="00C60B8A" w:rsidRPr="008B3117" w:rsidRDefault="00C60B8A" w:rsidP="00C60B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7C657F1" w14:textId="77777777" w:rsidR="00C60B8A" w:rsidRPr="008B3117" w:rsidRDefault="00C60B8A" w:rsidP="00C60B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5F287E28" w14:textId="77777777" w:rsidR="00C60B8A" w:rsidRPr="008B3117" w:rsidRDefault="00C60B8A" w:rsidP="00C60B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DESC</w:t>
      </w:r>
    </w:p>
    <w:p w14:paraId="34FABBD8" w14:textId="2F7CBAEB" w:rsidR="0085316D" w:rsidRPr="008B3117" w:rsidRDefault="00C60B8A" w:rsidP="00C60B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LIMIT 1;</w:t>
      </w:r>
    </w:p>
    <w:p w14:paraId="3EF7B809" w14:textId="77777777" w:rsidR="00E3557F" w:rsidRPr="008B3117" w:rsidRDefault="00E3557F" w:rsidP="004543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37) In WHICH language are MOST of the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programmer's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proficient?</w:t>
      </w:r>
    </w:p>
    <w:p w14:paraId="46A2300F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language,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</w:p>
    <w:p w14:paraId="571A8923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(</w:t>
      </w:r>
    </w:p>
    <w:p w14:paraId="300BEDD1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prof1 AS language FROM programmer</w:t>
      </w:r>
    </w:p>
    <w:p w14:paraId="54AF2631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UNION ALL</w:t>
      </w:r>
    </w:p>
    <w:p w14:paraId="5E5919A3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prof2 AS language FROM programmer</w:t>
      </w:r>
    </w:p>
    <w:p w14:paraId="1B397B60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combined_languages</w:t>
      </w:r>
      <w:proofErr w:type="spellEnd"/>
    </w:p>
    <w:p w14:paraId="073EE0B4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language IS NOT NULL</w:t>
      </w:r>
    </w:p>
    <w:p w14:paraId="123F102B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language</w:t>
      </w:r>
    </w:p>
    <w:p w14:paraId="185BECA2" w14:textId="77777777" w:rsidR="003F5E07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DESC</w:t>
      </w:r>
    </w:p>
    <w:p w14:paraId="6740FBB8" w14:textId="1991C05F" w:rsidR="0085316D" w:rsidRPr="008B3117" w:rsidRDefault="003F5E07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>LIMIT 1;</w:t>
      </w:r>
    </w:p>
    <w:p w14:paraId="2FCDC426" w14:textId="77777777" w:rsidR="009D50F2" w:rsidRPr="008B3117" w:rsidRDefault="009D50F2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05FE5D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QUERY - IV </w:t>
      </w:r>
    </w:p>
    <w:p w14:paraId="6C1676AA" w14:textId="21C557A7" w:rsidR="00603330" w:rsidRPr="008B3117" w:rsidRDefault="009708EC" w:rsidP="009708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9D50F2"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Display the details of THOSE WHO are drawing the same salary. </w:t>
      </w:r>
    </w:p>
    <w:p w14:paraId="0799E659" w14:textId="77777777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36269184" w14:textId="77777777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0A93CBD" w14:textId="77777777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salary IN (</w:t>
      </w:r>
    </w:p>
    <w:p w14:paraId="778BD295" w14:textId="77777777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salary</w:t>
      </w:r>
    </w:p>
    <w:p w14:paraId="4A1A999D" w14:textId="77777777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7983E83C" w14:textId="77777777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GROUP BY salary</w:t>
      </w:r>
    </w:p>
    <w:p w14:paraId="463CDB51" w14:textId="77777777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&gt; 1</w:t>
      </w:r>
    </w:p>
    <w:p w14:paraId="1707B1A7" w14:textId="777E602F" w:rsidR="009708EC" w:rsidRPr="008B3117" w:rsidRDefault="009708EC" w:rsidP="009708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6641DBCB" w14:textId="77777777" w:rsidR="009708EC" w:rsidRPr="008B3117" w:rsidRDefault="009708EC" w:rsidP="00970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56E6F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2) Display the details of software developed by male programmers earning MORE than 3000. </w:t>
      </w:r>
    </w:p>
    <w:p w14:paraId="5FB6582D" w14:textId="77777777" w:rsidR="00DB44B4" w:rsidRPr="008B3117" w:rsidRDefault="00DB44B4" w:rsidP="00DB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71619E32" w14:textId="77777777" w:rsidR="00DB44B4" w:rsidRPr="008B3117" w:rsidRDefault="00DB44B4" w:rsidP="00DB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48FEDAED" w14:textId="77777777" w:rsidR="00DB44B4" w:rsidRPr="008B3117" w:rsidRDefault="00DB44B4" w:rsidP="00DB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7753BDE0" w14:textId="74218C30" w:rsidR="00DB44B4" w:rsidRPr="008B3117" w:rsidRDefault="00DB44B4" w:rsidP="00DB4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'M' AND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&gt; 3000;</w:t>
      </w:r>
    </w:p>
    <w:p w14:paraId="20E3E879" w14:textId="77777777" w:rsidR="00DB44B4" w:rsidRPr="008B3117" w:rsidRDefault="009D50F2" w:rsidP="003F5E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r w:rsidRPr="008B3117">
        <w:rPr>
          <w:rFonts w:ascii="Times New Roman" w:hAnsi="Times New Roman" w:cs="Times New Roman"/>
          <w:b/>
          <w:bCs/>
          <w:sz w:val="24"/>
          <w:szCs w:val="24"/>
        </w:rPr>
        <w:t>Display details of packages developed in PASCAL by female programmers.</w:t>
      </w:r>
    </w:p>
    <w:p w14:paraId="0ABCA683" w14:textId="77777777" w:rsidR="00BA4973" w:rsidRPr="008B3117" w:rsidRDefault="009D50F2" w:rsidP="00BA4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</w:t>
      </w:r>
      <w:r w:rsidR="00BA4973"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024CB8A7" w14:textId="77777777" w:rsidR="00BA4973" w:rsidRPr="008B3117" w:rsidRDefault="00BA4973" w:rsidP="00BA4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54548698" w14:textId="77777777" w:rsidR="00BA4973" w:rsidRPr="008B3117" w:rsidRDefault="00BA4973" w:rsidP="00BA4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27673235" w14:textId="49BC5F0C" w:rsidR="00603330" w:rsidRPr="008B3117" w:rsidRDefault="00BA4973" w:rsidP="00BA4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'F'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'PASCAL';</w:t>
      </w:r>
    </w:p>
    <w:p w14:paraId="3B117C5C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4) Display the details of the programmer WHO joined BEFORE 1990. </w:t>
      </w:r>
    </w:p>
    <w:p w14:paraId="3A1F604D" w14:textId="77777777" w:rsidR="00BA4973" w:rsidRPr="008B3117" w:rsidRDefault="00BA4973" w:rsidP="00BA4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60BE49E1" w14:textId="77777777" w:rsidR="00BA4973" w:rsidRPr="008B3117" w:rsidRDefault="00BA4973" w:rsidP="00BA4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2FA1715A" w14:textId="7F2529C1" w:rsidR="00BA4973" w:rsidRPr="008B3117" w:rsidRDefault="00BA4973" w:rsidP="00BA4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&lt; '1990-01-01';</w:t>
      </w:r>
    </w:p>
    <w:p w14:paraId="139CDE46" w14:textId="0407D20A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5) Display details of software developed in C by female programmers of PRAGATHI. </w:t>
      </w:r>
    </w:p>
    <w:p w14:paraId="2EB6913C" w14:textId="77777777" w:rsidR="002E41F3" w:rsidRPr="008B3117" w:rsidRDefault="002E41F3" w:rsidP="002E41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2CEE761A" w14:textId="77777777" w:rsidR="002E41F3" w:rsidRPr="008B3117" w:rsidRDefault="002E41F3" w:rsidP="002E41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53358BFA" w14:textId="77777777" w:rsidR="002E41F3" w:rsidRPr="008B3117" w:rsidRDefault="002E41F3" w:rsidP="002E41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2D04A4D9" w14:textId="4847C911" w:rsidR="002E41F3" w:rsidRPr="008B3117" w:rsidRDefault="002E41F3" w:rsidP="002E41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'F' AND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= 'PRAGATHI'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'C';</w:t>
      </w:r>
    </w:p>
    <w:p w14:paraId="351150F4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6) Display NUMBER of packages NUMBER of copies sold and sales value of EACH programmer Institute-wise. </w:t>
      </w:r>
    </w:p>
    <w:p w14:paraId="7CADF5BC" w14:textId="77777777" w:rsidR="00FC148C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AS institute,</w:t>
      </w:r>
    </w:p>
    <w:p w14:paraId="38B9190B" w14:textId="77777777" w:rsidR="00FC148C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p.name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30029CA1" w14:textId="77777777" w:rsidR="00FC148C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COUNT(s.name)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6F3F99F6" w14:textId="77777777" w:rsidR="00FC148C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s.sold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total_copies_sold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76026B86" w14:textId="77777777" w:rsidR="00FC148C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s.sold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total_sales_value</w:t>
      </w:r>
      <w:proofErr w:type="spellEnd"/>
    </w:p>
    <w:p w14:paraId="55E3E8F1" w14:textId="77777777" w:rsidR="00FC148C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236C49BB" w14:textId="77777777" w:rsidR="00FC148C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LEFT 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433CF780" w14:textId="0C555F28" w:rsidR="002E41F3" w:rsidRPr="008B3117" w:rsidRDefault="00FC148C" w:rsidP="00FC1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>, p.name;</w:t>
      </w:r>
    </w:p>
    <w:p w14:paraId="72294CDD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7) Display details of software developed in DBASE by male programmers WHO belong to the institute on which </w:t>
      </w:r>
      <w:proofErr w:type="gram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MOST</w:t>
      </w:r>
      <w:proofErr w:type="gram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 NUMBER OF programmer’s studies. </w:t>
      </w:r>
    </w:p>
    <w:p w14:paraId="734E0D2D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145C59A8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35E8417F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2A257935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JOIN (</w:t>
      </w:r>
    </w:p>
    <w:p w14:paraId="7AA7B872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</w:p>
    <w:p w14:paraId="0F5BF796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5635E6DE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WHERE sex = 'M'</w:t>
      </w:r>
    </w:p>
    <w:p w14:paraId="6CE6C762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</w:p>
    <w:p w14:paraId="6C7BFAA7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ORDER BY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*) DESC</w:t>
      </w:r>
    </w:p>
    <w:p w14:paraId="6B4BC2D7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LIMIT 1</w:t>
      </w:r>
    </w:p>
    <w:p w14:paraId="547E9AC8" w14:textId="77777777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most_popular_institute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most_popular_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institute.splace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</w:p>
    <w:p w14:paraId="077AED87" w14:textId="1804BB0F" w:rsidR="00B46F8C" w:rsidRPr="008B3117" w:rsidRDefault="00B46F8C" w:rsidP="00B46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'M'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'DBASE';</w:t>
      </w:r>
    </w:p>
    <w:p w14:paraId="26EE5E62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8) Display the details of the software that was developed by male programmers born BEFORE 1965 and female programmers born AFTER 1975. </w:t>
      </w:r>
    </w:p>
    <w:p w14:paraId="3C07BB71" w14:textId="77777777" w:rsidR="0055255C" w:rsidRPr="008B3117" w:rsidRDefault="0055255C" w:rsidP="00552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0FAEB9B1" w14:textId="77777777" w:rsidR="0055255C" w:rsidRPr="008B3117" w:rsidRDefault="0055255C" w:rsidP="00552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3D167466" w14:textId="77777777" w:rsidR="0055255C" w:rsidRPr="008B3117" w:rsidRDefault="0055255C" w:rsidP="00552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217C3044" w14:textId="77777777" w:rsidR="0055255C" w:rsidRPr="008B3117" w:rsidRDefault="0055255C" w:rsidP="00552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'M' AND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p.date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&lt; '1965-01-01')</w:t>
      </w:r>
    </w:p>
    <w:p w14:paraId="5CDC642A" w14:textId="345477EC" w:rsidR="0055255C" w:rsidRPr="008B3117" w:rsidRDefault="0055255C" w:rsidP="00552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OR 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'F' AND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p.date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_of_birth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&gt; '1975-12-31');</w:t>
      </w:r>
    </w:p>
    <w:p w14:paraId="3647D326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9) Display the details of the software that was developed in the language that is NOT the programmer’s first proficiency. </w:t>
      </w:r>
    </w:p>
    <w:p w14:paraId="7FE9CA1A" w14:textId="77777777" w:rsidR="006B7CFF" w:rsidRPr="008B3117" w:rsidRDefault="006B7CFF" w:rsidP="006B7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46FB4D6B" w14:textId="77777777" w:rsidR="006B7CFF" w:rsidRPr="008B3117" w:rsidRDefault="006B7CFF" w:rsidP="006B7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31D5D305" w14:textId="77777777" w:rsidR="006B7CFF" w:rsidRPr="008B3117" w:rsidRDefault="006B7CFF" w:rsidP="006B7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262C6CC0" w14:textId="730D35CA" w:rsidR="006B7CFF" w:rsidRPr="008B3117" w:rsidRDefault="006B7CFF" w:rsidP="006B7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NOT IN (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p.prof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1, p.prof2);</w:t>
      </w:r>
    </w:p>
    <w:p w14:paraId="4436CF89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10) Display details of software that was developed in the language which is NEITHER first NOR second proficiency of the programmer. </w:t>
      </w:r>
    </w:p>
    <w:p w14:paraId="1ADB845A" w14:textId="77777777" w:rsidR="00BE1463" w:rsidRPr="008B3117" w:rsidRDefault="00BE1463" w:rsidP="00BE1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72712BBC" w14:textId="77777777" w:rsidR="00BE1463" w:rsidRPr="008B3117" w:rsidRDefault="00BE1463" w:rsidP="00BE1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7AA7D097" w14:textId="77777777" w:rsidR="00BE1463" w:rsidRPr="008B3117" w:rsidRDefault="00BE1463" w:rsidP="00BE1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7B2F9539" w14:textId="77777777" w:rsidR="00BE1463" w:rsidRPr="008B3117" w:rsidRDefault="00BE1463" w:rsidP="00BE1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NOT IN (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p.prof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1, p.prof2) AND (p.prof1 IS NOT NULL AND p.prof2 IS NOT NULL);</w:t>
      </w:r>
    </w:p>
    <w:p w14:paraId="612FBA39" w14:textId="23973742" w:rsidR="00603330" w:rsidRPr="008B3117" w:rsidRDefault="009D50F2" w:rsidP="00BE14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11) Display details of software developed by male students of HARI. </w:t>
      </w:r>
    </w:p>
    <w:p w14:paraId="0958F687" w14:textId="77777777" w:rsidR="00797947" w:rsidRPr="008B3117" w:rsidRDefault="00797947" w:rsidP="00797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s.*</w:t>
      </w:r>
    </w:p>
    <w:p w14:paraId="34F64AF2" w14:textId="77777777" w:rsidR="00797947" w:rsidRPr="008B3117" w:rsidRDefault="00797947" w:rsidP="00797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67A5FEB4" w14:textId="77777777" w:rsidR="00797947" w:rsidRPr="008B3117" w:rsidRDefault="00797947" w:rsidP="00797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2B5CE876" w14:textId="69232C52" w:rsidR="00797947" w:rsidRPr="008B3117" w:rsidRDefault="00797947" w:rsidP="00797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'M' AND p.name = 'HARI';</w:t>
      </w:r>
    </w:p>
    <w:p w14:paraId="338E020D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12) Display the names of programmers WHO HAVE NOT developed any package. </w:t>
      </w:r>
    </w:p>
    <w:p w14:paraId="20E41E68" w14:textId="77777777" w:rsidR="003C7351" w:rsidRPr="008B3117" w:rsidRDefault="003C7351" w:rsidP="003C73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p.name</w:t>
      </w:r>
    </w:p>
    <w:p w14:paraId="6A6F5013" w14:textId="77777777" w:rsidR="003C7351" w:rsidRPr="008B3117" w:rsidRDefault="003C7351" w:rsidP="003C73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4B5FE702" w14:textId="77777777" w:rsidR="003C7351" w:rsidRPr="008B3117" w:rsidRDefault="003C7351" w:rsidP="003C73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LEFT 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28AC5449" w14:textId="392E061A" w:rsidR="003C7351" w:rsidRPr="008B3117" w:rsidRDefault="003C7351" w:rsidP="003C73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70C09C90" w14:textId="28432924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13) What is the total cost of the software developed by the programmers by APPLE? </w:t>
      </w:r>
    </w:p>
    <w:p w14:paraId="2B7851C5" w14:textId="77777777" w:rsidR="009469D3" w:rsidRPr="008B3117" w:rsidRDefault="009469D3" w:rsidP="009469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total_cost</w:t>
      </w:r>
      <w:proofErr w:type="spellEnd"/>
    </w:p>
    <w:p w14:paraId="41E5B5ED" w14:textId="77777777" w:rsidR="009469D3" w:rsidRPr="008B3117" w:rsidRDefault="009469D3" w:rsidP="009469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37CD91A4" w14:textId="24812A41" w:rsidR="009469D3" w:rsidRPr="008B3117" w:rsidRDefault="009469D3" w:rsidP="009469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'APPLE';</w:t>
      </w:r>
    </w:p>
    <w:p w14:paraId="6FF548CE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14) Who are the programmers WHO JOINED in the same day? </w:t>
      </w:r>
    </w:p>
    <w:p w14:paraId="2EE6F762" w14:textId="77777777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p1.name, p2.name</w:t>
      </w:r>
    </w:p>
    <w:p w14:paraId="6DAD24F8" w14:textId="77777777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p1</w:t>
      </w:r>
    </w:p>
    <w:p w14:paraId="26702B0B" w14:textId="77777777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JOIN programmer p2 ON p1.name &lt;&gt; p2.name</w:t>
      </w:r>
    </w:p>
    <w:p w14:paraId="6F3A5F3D" w14:textId="382FFCAB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1.date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_of_join = p2.date_of_join;</w:t>
      </w:r>
    </w:p>
    <w:p w14:paraId="2EB6EBC5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15) Who are the programmers WHO HAVE THE SAME PROF2? </w:t>
      </w:r>
    </w:p>
    <w:p w14:paraId="21932291" w14:textId="77777777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p1.name, p2.name</w:t>
      </w:r>
    </w:p>
    <w:p w14:paraId="24A1CEBF" w14:textId="77777777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p1</w:t>
      </w:r>
    </w:p>
    <w:p w14:paraId="6E854675" w14:textId="77777777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JOIN programmer p2 ON p1.name &lt;&gt; p2.name</w:t>
      </w:r>
    </w:p>
    <w:p w14:paraId="78ECF19A" w14:textId="09ECE4E0" w:rsidR="00681BFF" w:rsidRPr="008B3117" w:rsidRDefault="00681BFF" w:rsidP="00681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p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1.prof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2 = p2.prof2;</w:t>
      </w:r>
    </w:p>
    <w:p w14:paraId="4E573461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16) Display the total sales values of software, institutes-wise. </w:t>
      </w:r>
    </w:p>
    <w:p w14:paraId="5BC84699" w14:textId="77777777" w:rsidR="00750157" w:rsidRPr="008B3117" w:rsidRDefault="00750157" w:rsidP="007501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AS institute,</w:t>
      </w:r>
    </w:p>
    <w:p w14:paraId="2D49356C" w14:textId="77777777" w:rsidR="00750157" w:rsidRPr="008B3117" w:rsidRDefault="00750157" w:rsidP="007501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s.sold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total_sales_value</w:t>
      </w:r>
      <w:proofErr w:type="spellEnd"/>
    </w:p>
    <w:p w14:paraId="6C9341E7" w14:textId="77777777" w:rsidR="00750157" w:rsidRPr="008B3117" w:rsidRDefault="00750157" w:rsidP="007501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68543AAB" w14:textId="77777777" w:rsidR="00750157" w:rsidRPr="008B3117" w:rsidRDefault="00750157" w:rsidP="007501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70D9AD5E" w14:textId="025BA6CA" w:rsidR="00681BFF" w:rsidRPr="008B3117" w:rsidRDefault="00750157" w:rsidP="007501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366AE699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17) In which institutes did the person who developed the COSTLIEST package study? </w:t>
      </w:r>
    </w:p>
    <w:p w14:paraId="198E21FE" w14:textId="77777777" w:rsidR="00B95D4E" w:rsidRPr="008B3117" w:rsidRDefault="00B95D4E" w:rsidP="00B95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</w:p>
    <w:p w14:paraId="7CBADF8B" w14:textId="77777777" w:rsidR="00B95D4E" w:rsidRPr="008B3117" w:rsidRDefault="00B95D4E" w:rsidP="00B95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281EC245" w14:textId="77777777" w:rsidR="00B95D4E" w:rsidRPr="008B3117" w:rsidRDefault="00B95D4E" w:rsidP="00B95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3F0FA4C3" w14:textId="77777777" w:rsidR="00B95D4E" w:rsidRPr="008B3117" w:rsidRDefault="00B95D4E" w:rsidP="00B95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s.scost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5630A28F" w14:textId="77777777" w:rsidR="00B95D4E" w:rsidRPr="008B3117" w:rsidRDefault="00B95D4E" w:rsidP="00B95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22D919FF" w14:textId="77777777" w:rsidR="00B95D4E" w:rsidRPr="008B3117" w:rsidRDefault="00B95D4E" w:rsidP="00B95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software</w:t>
      </w:r>
    </w:p>
    <w:p w14:paraId="60493493" w14:textId="7DC72180" w:rsidR="00B95D4E" w:rsidRPr="008B3117" w:rsidRDefault="00B95D4E" w:rsidP="00B95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07E70774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18) Which language listed in prof1 and prof2 HAS NOT BEEN used to develop any package? </w:t>
      </w:r>
    </w:p>
    <w:p w14:paraId="7E0CFF0E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prof_language</w:t>
      </w:r>
      <w:proofErr w:type="spellEnd"/>
    </w:p>
    <w:p w14:paraId="53A1BBB0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(</w:t>
      </w:r>
    </w:p>
    <w:p w14:paraId="7EAA35A9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prof1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prof_language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FROM programmer</w:t>
      </w:r>
    </w:p>
    <w:p w14:paraId="62D995B8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UNION</w:t>
      </w:r>
    </w:p>
    <w:p w14:paraId="5051A177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prof2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prof_language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FROM programmer</w:t>
      </w:r>
    </w:p>
    <w:p w14:paraId="66AC221A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all_languages</w:t>
      </w:r>
      <w:proofErr w:type="spellEnd"/>
    </w:p>
    <w:p w14:paraId="74A53169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prof_language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00656D8D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DISTINCT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dev_language</w:t>
      </w:r>
      <w:proofErr w:type="spellEnd"/>
    </w:p>
    <w:p w14:paraId="4E287CFC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software</w:t>
      </w:r>
    </w:p>
    <w:p w14:paraId="1EF27F16" w14:textId="024FA352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6B2F8E84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19) How much does the person WHO developed the HIGHEST selling package earn and WHAT course did he/she undergo? </w:t>
      </w:r>
    </w:p>
    <w:p w14:paraId="6F3F0861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s.course</w:t>
      </w:r>
      <w:proofErr w:type="spellEnd"/>
    </w:p>
    <w:p w14:paraId="60317051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63AEAFA9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3F95D73D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s.sold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726F07C3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sold)</w:t>
      </w:r>
    </w:p>
    <w:p w14:paraId="2889C46B" w14:textId="77777777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    FROM software</w:t>
      </w:r>
    </w:p>
    <w:p w14:paraId="08D65D1B" w14:textId="48410B05" w:rsidR="00A90419" w:rsidRPr="008B3117" w:rsidRDefault="00A90419" w:rsidP="00A904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0576E8B8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20) How many months will it take for each programmer to recover the cost of the course underwent? </w:t>
      </w:r>
    </w:p>
    <w:p w14:paraId="2B04D07B" w14:textId="77777777" w:rsidR="00906535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21) Which is the COSTLIEST package developed by a person with under 3 year’s </w:t>
      </w:r>
      <w:proofErr w:type="spellStart"/>
      <w:r w:rsidRPr="008B3117">
        <w:rPr>
          <w:rFonts w:ascii="Times New Roman" w:hAnsi="Times New Roman" w:cs="Times New Roman"/>
          <w:b/>
          <w:bCs/>
          <w:sz w:val="24"/>
          <w:szCs w:val="24"/>
        </w:rPr>
        <w:t>expenences</w:t>
      </w:r>
      <w:proofErr w:type="spellEnd"/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CBE69E4" w14:textId="761F54CA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22) What is the AVERAGE salary for those WHOSE software's sales value is more than 50,000? </w:t>
      </w:r>
    </w:p>
    <w:p w14:paraId="6288E3E5" w14:textId="77777777" w:rsidR="00906535" w:rsidRPr="008B3117" w:rsidRDefault="00906535" w:rsidP="009065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p.name,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s.course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>, CEIL(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/ (salary / 12))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months_to_recover</w:t>
      </w:r>
      <w:proofErr w:type="spellEnd"/>
    </w:p>
    <w:p w14:paraId="389BB4C3" w14:textId="77777777" w:rsidR="00906535" w:rsidRPr="008B3117" w:rsidRDefault="00906535" w:rsidP="009065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3717983A" w14:textId="48727E3F" w:rsidR="00906535" w:rsidRPr="008B3117" w:rsidRDefault="00906535" w:rsidP="009065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JOIN studies s ON p.name = s.name;</w:t>
      </w:r>
    </w:p>
    <w:p w14:paraId="1F218D32" w14:textId="65327BA6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23) How many packages were developed by the students WHO studied in the institute that Charge the LOWEST course fee? </w:t>
      </w:r>
    </w:p>
    <w:p w14:paraId="2F05984A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LowestFee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04B00BBB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min_fee</w:t>
      </w:r>
      <w:proofErr w:type="spellEnd"/>
    </w:p>
    <w:p w14:paraId="70BEA4ED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studies</w:t>
      </w:r>
    </w:p>
    <w:p w14:paraId="5CCA0771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4D8C50E4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</w:t>
      </w:r>
      <w:proofErr w:type="spellEnd"/>
    </w:p>
    <w:p w14:paraId="1B0828AD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</w:t>
      </w:r>
    </w:p>
    <w:p w14:paraId="230D3344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C7476F1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name</w:t>
      </w:r>
    </w:p>
    <w:p w14:paraId="2B03E115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4EDE9AD3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CE67355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</w:p>
    <w:p w14:paraId="3FE3662F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FROM studies</w:t>
      </w:r>
    </w:p>
    <w:p w14:paraId="11D3FEE8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ccost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AS DECIMAL) = (SELECT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min_fee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LowestFee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0CE6B7FE" w14:textId="77777777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BD86739" w14:textId="0A2D371C" w:rsidR="00873E51" w:rsidRPr="008B3117" w:rsidRDefault="00873E51" w:rsidP="00873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35508ED5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24) How many packages were developed by the person WHO developed the CHEAPEST package? Where did he\she study? </w:t>
      </w:r>
    </w:p>
    <w:p w14:paraId="0A230416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7C607FAE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AS institute,</w:t>
      </w:r>
    </w:p>
    <w:p w14:paraId="1D0F1F30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682C3A58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03C72DDF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0B3766B5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s.dcost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676BE50D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313EFF83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software</w:t>
      </w:r>
    </w:p>
    <w:p w14:paraId="58DD0B9F" w14:textId="77777777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7AB5D1CC" w14:textId="3313B418" w:rsidR="001F4C30" w:rsidRPr="008B3117" w:rsidRDefault="001F4C30" w:rsidP="001F4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GROUP BY p.name,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657E7298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25) How many packages were developed by female programmers earning MORE than the HIGHEST paid male programmer? </w:t>
      </w:r>
    </w:p>
    <w:p w14:paraId="22A43EE8" w14:textId="77777777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120E0C25" w14:textId="77777777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3FF4B451" w14:textId="77777777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29B66F34" w14:textId="77777777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p.sex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'F' AND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p.salary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&gt; (</w:t>
      </w:r>
    </w:p>
    <w:p w14:paraId="56D4E752" w14:textId="77777777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salary)</w:t>
      </w:r>
    </w:p>
    <w:p w14:paraId="40BB0EEE" w14:textId="77777777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633887A4" w14:textId="77777777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WHERE sex = 'M'</w:t>
      </w:r>
    </w:p>
    <w:p w14:paraId="4A92A76B" w14:textId="0AB88DDA" w:rsidR="00A522A3" w:rsidRPr="008B3117" w:rsidRDefault="00A522A3" w:rsidP="00A5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6A4C66DF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26) How many packages were developed by the MOST experienced programmers from BDPS? </w:t>
      </w:r>
    </w:p>
    <w:p w14:paraId="337CE9BB" w14:textId="77777777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5A1F837F" w14:textId="77777777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software s</w:t>
      </w:r>
    </w:p>
    <w:p w14:paraId="060493CE" w14:textId="77777777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JOIN programmer p ON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p.name</w:t>
      </w:r>
    </w:p>
    <w:p w14:paraId="78A6F231" w14:textId="77777777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= 'BDPS' AND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p.date_of_join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37A63005" w14:textId="77777777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B3117">
        <w:rPr>
          <w:rFonts w:ascii="Times New Roman" w:hAnsi="Times New Roman" w:cs="Times New Roman"/>
          <w:sz w:val="24"/>
          <w:szCs w:val="24"/>
        </w:rPr>
        <w:t>date_of_join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)</w:t>
      </w:r>
    </w:p>
    <w:p w14:paraId="7D8D1125" w14:textId="77777777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programmer</w:t>
      </w:r>
    </w:p>
    <w:p w14:paraId="27D7B6C6" w14:textId="77777777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'BDPS'</w:t>
      </w:r>
    </w:p>
    <w:p w14:paraId="2003173D" w14:textId="198B8700" w:rsidR="00323E36" w:rsidRPr="008B3117" w:rsidRDefault="00323E36" w:rsidP="00323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p w14:paraId="5AE4BE46" w14:textId="14646391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27) List the programmers (from software table) and institutes they studied, including those WHO DIDN'T develop any package. </w:t>
      </w:r>
    </w:p>
    <w:p w14:paraId="5FA66096" w14:textId="77777777" w:rsidR="008B3FFF" w:rsidRPr="008B3117" w:rsidRDefault="008B3FFF" w:rsidP="008B3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CD4571A" w14:textId="77777777" w:rsidR="008B3FFF" w:rsidRPr="008B3117" w:rsidRDefault="008B3FFF" w:rsidP="008B3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 AS institute,</w:t>
      </w:r>
    </w:p>
    <w:p w14:paraId="491E368B" w14:textId="77777777" w:rsidR="008B3FFF" w:rsidRPr="008B3117" w:rsidRDefault="008B3FFF" w:rsidP="008B3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COALESCE(COUNT(s.name), 0)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271F51E2" w14:textId="77777777" w:rsidR="008B3FFF" w:rsidRPr="008B3117" w:rsidRDefault="008B3FFF" w:rsidP="008B3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77950757" w14:textId="77777777" w:rsidR="008B3FFF" w:rsidRPr="008B3117" w:rsidRDefault="008B3FFF" w:rsidP="008B3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LEFT 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68C2483F" w14:textId="2B47964F" w:rsidR="00AE1C5A" w:rsidRPr="008B3117" w:rsidRDefault="008B3FFF" w:rsidP="008B3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lastRenderedPageBreak/>
        <w:t xml:space="preserve">GROUP BY p.name, </w:t>
      </w:r>
      <w:proofErr w:type="spellStart"/>
      <w:proofErr w:type="gramStart"/>
      <w:r w:rsidRPr="008B3117">
        <w:rPr>
          <w:rFonts w:ascii="Times New Roman" w:hAnsi="Times New Roman" w:cs="Times New Roman"/>
          <w:sz w:val="24"/>
          <w:szCs w:val="24"/>
        </w:rPr>
        <w:t>p.splace</w:t>
      </w:r>
      <w:proofErr w:type="spellEnd"/>
      <w:proofErr w:type="gramEnd"/>
      <w:r w:rsidRPr="008B3117">
        <w:rPr>
          <w:rFonts w:ascii="Times New Roman" w:hAnsi="Times New Roman" w:cs="Times New Roman"/>
          <w:sz w:val="24"/>
          <w:szCs w:val="24"/>
        </w:rPr>
        <w:t>;</w:t>
      </w:r>
    </w:p>
    <w:p w14:paraId="55EA46FB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28) List each profit with the number of programmers having that prof1 and the number of packages developed in that prof1. </w:t>
      </w:r>
    </w:p>
    <w:p w14:paraId="10902C0B" w14:textId="77777777" w:rsidR="002D3A77" w:rsidRPr="008B3117" w:rsidRDefault="002D3A77" w:rsidP="002D3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prof1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programming_language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05F66CC7" w14:textId="77777777" w:rsidR="002D3A77" w:rsidRPr="008B3117" w:rsidRDefault="002D3A77" w:rsidP="002D3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DISTINCT name)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num_programmers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>,</w:t>
      </w:r>
    </w:p>
    <w:p w14:paraId="59B7CC68" w14:textId="77777777" w:rsidR="002D3A77" w:rsidRPr="008B3117" w:rsidRDefault="002D3A77" w:rsidP="002D3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 xml:space="preserve">name)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7B29A1DF" w14:textId="77777777" w:rsidR="002D3A77" w:rsidRPr="008B3117" w:rsidRDefault="002D3A77" w:rsidP="002D3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31B75EBE" w14:textId="0733DE07" w:rsidR="008B3FFF" w:rsidRPr="008B3117" w:rsidRDefault="002D3A77" w:rsidP="002D3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prof1;</w:t>
      </w:r>
    </w:p>
    <w:p w14:paraId="1E38EE07" w14:textId="77777777" w:rsidR="00603330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 xml:space="preserve">29) List programmer names (from programmer table) and number of packages EACH developed. </w:t>
      </w:r>
    </w:p>
    <w:p w14:paraId="6258B3E2" w14:textId="77777777" w:rsidR="00C36DEB" w:rsidRPr="008B3117" w:rsidRDefault="00C36DEB" w:rsidP="00C36D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SELECT p.name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programmer_name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FF9D651" w14:textId="77777777" w:rsidR="00C36DEB" w:rsidRPr="008B3117" w:rsidRDefault="00C36DEB" w:rsidP="00C36D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   COUNT(s.name) AS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num_packages_developed</w:t>
      </w:r>
      <w:proofErr w:type="spellEnd"/>
    </w:p>
    <w:p w14:paraId="2E9FCCE0" w14:textId="77777777" w:rsidR="00C36DEB" w:rsidRPr="008B3117" w:rsidRDefault="00C36DEB" w:rsidP="00C36D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 p</w:t>
      </w:r>
    </w:p>
    <w:p w14:paraId="43837322" w14:textId="77777777" w:rsidR="00C36DEB" w:rsidRPr="008B3117" w:rsidRDefault="00C36DEB" w:rsidP="00C36D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LEFT JOIN software s ON p.name =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s.dev_in</w:t>
      </w:r>
      <w:proofErr w:type="spellEnd"/>
    </w:p>
    <w:p w14:paraId="6C3D8897" w14:textId="24E4BD50" w:rsidR="00C36DEB" w:rsidRPr="008B3117" w:rsidRDefault="00C36DEB" w:rsidP="00C36D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GROUP BY p.name;</w:t>
      </w:r>
    </w:p>
    <w:p w14:paraId="60176AFE" w14:textId="17B1E207" w:rsidR="009D50F2" w:rsidRPr="008B3117" w:rsidRDefault="009D50F2" w:rsidP="003F5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117">
        <w:rPr>
          <w:rFonts w:ascii="Times New Roman" w:hAnsi="Times New Roman" w:cs="Times New Roman"/>
          <w:b/>
          <w:bCs/>
          <w:sz w:val="24"/>
          <w:szCs w:val="24"/>
        </w:rPr>
        <w:t>30) List all the details of programmers who have done a course at S.S.I.L</w:t>
      </w:r>
    </w:p>
    <w:p w14:paraId="4B6D43A8" w14:textId="77777777" w:rsidR="00B40881" w:rsidRPr="008B3117" w:rsidRDefault="00B40881" w:rsidP="00B4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SELECT *</w:t>
      </w:r>
    </w:p>
    <w:p w14:paraId="39C97267" w14:textId="77777777" w:rsidR="00B40881" w:rsidRPr="008B3117" w:rsidRDefault="00B40881" w:rsidP="00B4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FROM programmer</w:t>
      </w:r>
    </w:p>
    <w:p w14:paraId="0036A241" w14:textId="77777777" w:rsidR="00B40881" w:rsidRPr="008B3117" w:rsidRDefault="00B40881" w:rsidP="00B4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WHERE name IN (</w:t>
      </w:r>
    </w:p>
    <w:p w14:paraId="4AFB3A01" w14:textId="77777777" w:rsidR="00B40881" w:rsidRPr="008B3117" w:rsidRDefault="00B40881" w:rsidP="00B4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SELECT name</w:t>
      </w:r>
    </w:p>
    <w:p w14:paraId="22ED2084" w14:textId="77777777" w:rsidR="00B40881" w:rsidRPr="008B3117" w:rsidRDefault="00B40881" w:rsidP="00B4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FROM studies</w:t>
      </w:r>
    </w:p>
    <w:p w14:paraId="7E053C3E" w14:textId="77777777" w:rsidR="00B40881" w:rsidRPr="008B3117" w:rsidRDefault="00B40881" w:rsidP="00B4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B3117">
        <w:rPr>
          <w:rFonts w:ascii="Times New Roman" w:hAnsi="Times New Roman" w:cs="Times New Roman"/>
          <w:sz w:val="24"/>
          <w:szCs w:val="24"/>
        </w:rPr>
        <w:t>splace</w:t>
      </w:r>
      <w:proofErr w:type="spellEnd"/>
      <w:r w:rsidRPr="008B3117">
        <w:rPr>
          <w:rFonts w:ascii="Times New Roman" w:hAnsi="Times New Roman" w:cs="Times New Roman"/>
          <w:sz w:val="24"/>
          <w:szCs w:val="24"/>
        </w:rPr>
        <w:t xml:space="preserve"> = 'S.S.</w:t>
      </w:r>
      <w:proofErr w:type="gramStart"/>
      <w:r w:rsidRPr="008B3117">
        <w:rPr>
          <w:rFonts w:ascii="Times New Roman" w:hAnsi="Times New Roman" w:cs="Times New Roman"/>
          <w:sz w:val="24"/>
          <w:szCs w:val="24"/>
        </w:rPr>
        <w:t>I.L</w:t>
      </w:r>
      <w:proofErr w:type="gramEnd"/>
      <w:r w:rsidRPr="008B3117">
        <w:rPr>
          <w:rFonts w:ascii="Times New Roman" w:hAnsi="Times New Roman" w:cs="Times New Roman"/>
          <w:sz w:val="24"/>
          <w:szCs w:val="24"/>
        </w:rPr>
        <w:t>'</w:t>
      </w:r>
    </w:p>
    <w:p w14:paraId="61D81188" w14:textId="29E523FD" w:rsidR="00B40881" w:rsidRPr="008B3117" w:rsidRDefault="00B40881" w:rsidP="00B4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117">
        <w:rPr>
          <w:rFonts w:ascii="Times New Roman" w:hAnsi="Times New Roman" w:cs="Times New Roman"/>
          <w:sz w:val="24"/>
          <w:szCs w:val="24"/>
        </w:rPr>
        <w:t>);</w:t>
      </w:r>
    </w:p>
    <w:sectPr w:rsidR="00B40881" w:rsidRPr="008B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6A08"/>
    <w:multiLevelType w:val="hybridMultilevel"/>
    <w:tmpl w:val="DF50A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000B"/>
    <w:multiLevelType w:val="hybridMultilevel"/>
    <w:tmpl w:val="D1460E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7793"/>
    <w:multiLevelType w:val="hybridMultilevel"/>
    <w:tmpl w:val="FE443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77B08"/>
    <w:multiLevelType w:val="hybridMultilevel"/>
    <w:tmpl w:val="4B0C6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B1B7B"/>
    <w:multiLevelType w:val="hybridMultilevel"/>
    <w:tmpl w:val="F2A2B8D8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73458"/>
    <w:multiLevelType w:val="hybridMultilevel"/>
    <w:tmpl w:val="8EA6EA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23843">
    <w:abstractNumId w:val="0"/>
  </w:num>
  <w:num w:numId="2" w16cid:durableId="1776361606">
    <w:abstractNumId w:val="2"/>
  </w:num>
  <w:num w:numId="3" w16cid:durableId="1648439395">
    <w:abstractNumId w:val="4"/>
  </w:num>
  <w:num w:numId="4" w16cid:durableId="2034376787">
    <w:abstractNumId w:val="5"/>
  </w:num>
  <w:num w:numId="5" w16cid:durableId="1151674312">
    <w:abstractNumId w:val="1"/>
  </w:num>
  <w:num w:numId="6" w16cid:durableId="13441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5E"/>
    <w:rsid w:val="000025A5"/>
    <w:rsid w:val="00013184"/>
    <w:rsid w:val="00045ED1"/>
    <w:rsid w:val="00047A1E"/>
    <w:rsid w:val="000873E7"/>
    <w:rsid w:val="00087CA6"/>
    <w:rsid w:val="00090653"/>
    <w:rsid w:val="000921E4"/>
    <w:rsid w:val="000A2A2E"/>
    <w:rsid w:val="000A5954"/>
    <w:rsid w:val="000B7AA2"/>
    <w:rsid w:val="000D69B7"/>
    <w:rsid w:val="000E487B"/>
    <w:rsid w:val="000F7B71"/>
    <w:rsid w:val="001016DE"/>
    <w:rsid w:val="001168C8"/>
    <w:rsid w:val="00120EE7"/>
    <w:rsid w:val="00143790"/>
    <w:rsid w:val="001505EC"/>
    <w:rsid w:val="0015599C"/>
    <w:rsid w:val="00156D43"/>
    <w:rsid w:val="001B7F4B"/>
    <w:rsid w:val="001D6A35"/>
    <w:rsid w:val="001F11E1"/>
    <w:rsid w:val="001F4C30"/>
    <w:rsid w:val="002027E3"/>
    <w:rsid w:val="0021547A"/>
    <w:rsid w:val="00234CDE"/>
    <w:rsid w:val="002435CC"/>
    <w:rsid w:val="00246A81"/>
    <w:rsid w:val="0024704E"/>
    <w:rsid w:val="00261A24"/>
    <w:rsid w:val="0026262D"/>
    <w:rsid w:val="002707B0"/>
    <w:rsid w:val="002808B0"/>
    <w:rsid w:val="00294A72"/>
    <w:rsid w:val="002B6220"/>
    <w:rsid w:val="002C1299"/>
    <w:rsid w:val="002D3A77"/>
    <w:rsid w:val="002E246A"/>
    <w:rsid w:val="002E3CA6"/>
    <w:rsid w:val="002E41F3"/>
    <w:rsid w:val="002F22F6"/>
    <w:rsid w:val="00305554"/>
    <w:rsid w:val="00323E36"/>
    <w:rsid w:val="00334421"/>
    <w:rsid w:val="00356744"/>
    <w:rsid w:val="003803BF"/>
    <w:rsid w:val="0038175C"/>
    <w:rsid w:val="003826A2"/>
    <w:rsid w:val="0038543D"/>
    <w:rsid w:val="0039762E"/>
    <w:rsid w:val="003B0DD8"/>
    <w:rsid w:val="003B5A6D"/>
    <w:rsid w:val="003C7351"/>
    <w:rsid w:val="003D2C20"/>
    <w:rsid w:val="003F317F"/>
    <w:rsid w:val="003F5E07"/>
    <w:rsid w:val="00403BE0"/>
    <w:rsid w:val="00413DE3"/>
    <w:rsid w:val="00416BA7"/>
    <w:rsid w:val="00421B63"/>
    <w:rsid w:val="004543CF"/>
    <w:rsid w:val="0047620B"/>
    <w:rsid w:val="00492643"/>
    <w:rsid w:val="004B6B82"/>
    <w:rsid w:val="004C63D7"/>
    <w:rsid w:val="004E52DE"/>
    <w:rsid w:val="004F4558"/>
    <w:rsid w:val="00517DC0"/>
    <w:rsid w:val="005212CB"/>
    <w:rsid w:val="0055255C"/>
    <w:rsid w:val="005722BA"/>
    <w:rsid w:val="00590E53"/>
    <w:rsid w:val="00592176"/>
    <w:rsid w:val="005A6A1E"/>
    <w:rsid w:val="005B2EA8"/>
    <w:rsid w:val="005B32FE"/>
    <w:rsid w:val="005C745D"/>
    <w:rsid w:val="005D1573"/>
    <w:rsid w:val="005E59C1"/>
    <w:rsid w:val="005E6AAE"/>
    <w:rsid w:val="00603330"/>
    <w:rsid w:val="006035E6"/>
    <w:rsid w:val="00613415"/>
    <w:rsid w:val="00631624"/>
    <w:rsid w:val="0063607F"/>
    <w:rsid w:val="00643A3C"/>
    <w:rsid w:val="0064670B"/>
    <w:rsid w:val="00676B23"/>
    <w:rsid w:val="00681BFF"/>
    <w:rsid w:val="006911DA"/>
    <w:rsid w:val="006A4C98"/>
    <w:rsid w:val="006B07C7"/>
    <w:rsid w:val="006B7CFF"/>
    <w:rsid w:val="006F7C8A"/>
    <w:rsid w:val="00742AFA"/>
    <w:rsid w:val="007440A3"/>
    <w:rsid w:val="00750157"/>
    <w:rsid w:val="0075454B"/>
    <w:rsid w:val="007642F7"/>
    <w:rsid w:val="007702BD"/>
    <w:rsid w:val="00772821"/>
    <w:rsid w:val="00773290"/>
    <w:rsid w:val="00797947"/>
    <w:rsid w:val="007A69DC"/>
    <w:rsid w:val="007E1EB9"/>
    <w:rsid w:val="007E490B"/>
    <w:rsid w:val="007E5363"/>
    <w:rsid w:val="007E5AD5"/>
    <w:rsid w:val="00826C29"/>
    <w:rsid w:val="00847DEF"/>
    <w:rsid w:val="00852588"/>
    <w:rsid w:val="0085316D"/>
    <w:rsid w:val="00873E51"/>
    <w:rsid w:val="008952AF"/>
    <w:rsid w:val="008A1AF5"/>
    <w:rsid w:val="008A5523"/>
    <w:rsid w:val="008B3117"/>
    <w:rsid w:val="008B3FFF"/>
    <w:rsid w:val="008B4272"/>
    <w:rsid w:val="008C775F"/>
    <w:rsid w:val="008E1BCE"/>
    <w:rsid w:val="008F096F"/>
    <w:rsid w:val="00906535"/>
    <w:rsid w:val="0091077F"/>
    <w:rsid w:val="00912515"/>
    <w:rsid w:val="00915F66"/>
    <w:rsid w:val="009200B7"/>
    <w:rsid w:val="00924DAC"/>
    <w:rsid w:val="0093375E"/>
    <w:rsid w:val="00935847"/>
    <w:rsid w:val="009469D3"/>
    <w:rsid w:val="00950044"/>
    <w:rsid w:val="00961051"/>
    <w:rsid w:val="0096729F"/>
    <w:rsid w:val="009708EC"/>
    <w:rsid w:val="0098631C"/>
    <w:rsid w:val="0098746D"/>
    <w:rsid w:val="00992B3E"/>
    <w:rsid w:val="009C3CD9"/>
    <w:rsid w:val="009D50F2"/>
    <w:rsid w:val="009E3691"/>
    <w:rsid w:val="00A149BD"/>
    <w:rsid w:val="00A15F4F"/>
    <w:rsid w:val="00A20BE2"/>
    <w:rsid w:val="00A522A3"/>
    <w:rsid w:val="00A53842"/>
    <w:rsid w:val="00A664FC"/>
    <w:rsid w:val="00A90419"/>
    <w:rsid w:val="00AC0419"/>
    <w:rsid w:val="00AC1BA3"/>
    <w:rsid w:val="00AC2A7B"/>
    <w:rsid w:val="00AD7E01"/>
    <w:rsid w:val="00AE1C5A"/>
    <w:rsid w:val="00AE4372"/>
    <w:rsid w:val="00AE5EB5"/>
    <w:rsid w:val="00AE6951"/>
    <w:rsid w:val="00AF7046"/>
    <w:rsid w:val="00B33B01"/>
    <w:rsid w:val="00B34234"/>
    <w:rsid w:val="00B40881"/>
    <w:rsid w:val="00B44EA8"/>
    <w:rsid w:val="00B46F8C"/>
    <w:rsid w:val="00B61BEA"/>
    <w:rsid w:val="00B66A62"/>
    <w:rsid w:val="00B6720B"/>
    <w:rsid w:val="00B70483"/>
    <w:rsid w:val="00B7070B"/>
    <w:rsid w:val="00B95D4E"/>
    <w:rsid w:val="00BA1E57"/>
    <w:rsid w:val="00BA36AA"/>
    <w:rsid w:val="00BA4973"/>
    <w:rsid w:val="00BA4B93"/>
    <w:rsid w:val="00BC0E68"/>
    <w:rsid w:val="00BE1463"/>
    <w:rsid w:val="00BE630E"/>
    <w:rsid w:val="00BE6BCB"/>
    <w:rsid w:val="00BF7022"/>
    <w:rsid w:val="00C302FE"/>
    <w:rsid w:val="00C33C30"/>
    <w:rsid w:val="00C36DEB"/>
    <w:rsid w:val="00C418FB"/>
    <w:rsid w:val="00C453D9"/>
    <w:rsid w:val="00C51C2E"/>
    <w:rsid w:val="00C60B8A"/>
    <w:rsid w:val="00C8011B"/>
    <w:rsid w:val="00C87AFD"/>
    <w:rsid w:val="00C94894"/>
    <w:rsid w:val="00CA149E"/>
    <w:rsid w:val="00CA1F20"/>
    <w:rsid w:val="00CA7074"/>
    <w:rsid w:val="00CB52C6"/>
    <w:rsid w:val="00CC7260"/>
    <w:rsid w:val="00CF145E"/>
    <w:rsid w:val="00D10FA1"/>
    <w:rsid w:val="00D225D3"/>
    <w:rsid w:val="00D74422"/>
    <w:rsid w:val="00D85E55"/>
    <w:rsid w:val="00DA721C"/>
    <w:rsid w:val="00DB3C2D"/>
    <w:rsid w:val="00DB44B4"/>
    <w:rsid w:val="00DD6FC3"/>
    <w:rsid w:val="00DE552B"/>
    <w:rsid w:val="00DE7C0F"/>
    <w:rsid w:val="00E3557F"/>
    <w:rsid w:val="00E7671C"/>
    <w:rsid w:val="00E83FBF"/>
    <w:rsid w:val="00EA1924"/>
    <w:rsid w:val="00EF52CE"/>
    <w:rsid w:val="00F07B94"/>
    <w:rsid w:val="00F1763A"/>
    <w:rsid w:val="00F246FF"/>
    <w:rsid w:val="00F45AC0"/>
    <w:rsid w:val="00F66FCC"/>
    <w:rsid w:val="00FB132B"/>
    <w:rsid w:val="00FB2A1B"/>
    <w:rsid w:val="00FC148C"/>
    <w:rsid w:val="00FC1A75"/>
    <w:rsid w:val="00F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E35"/>
  <w15:chartTrackingRefBased/>
  <w15:docId w15:val="{BBA37FFD-BC57-42F6-A2A6-F32F85C0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29</Pages>
  <Words>4798</Words>
  <Characters>27349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M</dc:creator>
  <cp:keywords/>
  <dc:description/>
  <cp:lastModifiedBy>haridharishini e</cp:lastModifiedBy>
  <cp:revision>208</cp:revision>
  <dcterms:created xsi:type="dcterms:W3CDTF">2024-04-03T16:50:00Z</dcterms:created>
  <dcterms:modified xsi:type="dcterms:W3CDTF">2024-04-12T01:49:00Z</dcterms:modified>
</cp:coreProperties>
</file>